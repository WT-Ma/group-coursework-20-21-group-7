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64F51" w14:textId="77777777" w:rsidR="00694918" w:rsidRDefault="000B2981" w:rsidP="00783075">
      <w:pPr>
        <w:pStyle w:val="a4"/>
        <w:ind w:firstLineChars="100" w:firstLine="350"/>
      </w:pPr>
      <w:r>
        <w:t xml:space="preserve">COMP0035 </w:t>
      </w:r>
      <w:r w:rsidR="00D165A1">
        <w:t>Project</w:t>
      </w:r>
      <w:r w:rsidR="00BA7D1F">
        <w:t xml:space="preserve"> proposal form</w:t>
      </w:r>
    </w:p>
    <w:p w14:paraId="040D9119" w14:textId="77777777" w:rsidR="00D958D6" w:rsidRPr="00D958D6" w:rsidRDefault="00D958D6" w:rsidP="00D958D6">
      <w:r>
        <w:t>V1</w:t>
      </w:r>
      <w:r w:rsidR="006221C2">
        <w:t>.</w:t>
      </w:r>
      <w:r w:rsidR="00BD2C4E">
        <w:t>1</w:t>
      </w:r>
      <w:r>
        <w:t xml:space="preserve"> 2</w:t>
      </w:r>
      <w:r w:rsidR="00BD2C4E">
        <w:t>9</w:t>
      </w:r>
      <w:r>
        <w:t>/09/30</w:t>
      </w:r>
    </w:p>
    <w:p w14:paraId="1784282D" w14:textId="77777777" w:rsidR="00405C40" w:rsidRDefault="00405C40" w:rsidP="00405C40"/>
    <w:p w14:paraId="440613C0" w14:textId="73F3841C" w:rsidR="00405C40" w:rsidRDefault="00405C40" w:rsidP="00405C40">
      <w:r>
        <w:t>The purpose of this form is to provide information to allow the ethical risk of the project to be assessed. Any project that is not considered</w:t>
      </w:r>
      <w:r w:rsidR="00570950">
        <w:t xml:space="preserve"> likely</w:t>
      </w:r>
      <w:r>
        <w:t xml:space="preserve"> to be exempt from further UCL ethical review will be rejected as there is insufficient time to achieve REC approval within the course.</w:t>
      </w:r>
      <w:r w:rsidR="00570950">
        <w:t xml:space="preserve">  Whilst you can identify which datasets you want to use at this point, it is important that you do not start to work with the data until your project has been approved</w:t>
      </w:r>
      <w:r w:rsidR="000C2D83">
        <w:t xml:space="preserve"> by the course tutor (or Head of Department if ethics approval is needed)</w:t>
      </w:r>
      <w:r w:rsidR="00570950">
        <w:t>.</w:t>
      </w:r>
    </w:p>
    <w:p w14:paraId="38307894" w14:textId="77777777" w:rsidR="00694918" w:rsidRDefault="00694918" w:rsidP="00694918">
      <w:pPr>
        <w:pStyle w:val="1"/>
      </w:pPr>
      <w:r>
        <w:t>Guidance for completion</w:t>
      </w:r>
    </w:p>
    <w:p w14:paraId="368E98B6" w14:textId="77777777" w:rsidR="00EF48D5" w:rsidRDefault="00FC0CF9">
      <w:r>
        <w:t xml:space="preserve">Complete </w:t>
      </w:r>
      <w:r w:rsidR="00EF48D5">
        <w:t>section 1 of this form.</w:t>
      </w:r>
    </w:p>
    <w:p w14:paraId="17855AE2" w14:textId="77777777" w:rsidR="00685733" w:rsidRDefault="00EF48D5">
      <w:r>
        <w:t>Submit one</w:t>
      </w:r>
      <w:r w:rsidR="00FC0CF9">
        <w:t xml:space="preserve"> form per project team. </w:t>
      </w:r>
    </w:p>
    <w:p w14:paraId="71FC3EA1" w14:textId="77777777" w:rsidR="00BA7D1F" w:rsidRDefault="00BA7D1F">
      <w:r>
        <w:t>Submit the form on Moodle</w:t>
      </w:r>
      <w:r w:rsidR="00380122">
        <w:t xml:space="preserve"> (see Moodle for deadline)</w:t>
      </w:r>
      <w:r>
        <w:t>.</w:t>
      </w:r>
    </w:p>
    <w:p w14:paraId="74FB9EF8" w14:textId="796CDAE6" w:rsidR="00685733" w:rsidRDefault="00685733">
      <w:r>
        <w:t>All team members must have completed the CS ethics training Moodle course</w:t>
      </w:r>
      <w:r w:rsidR="00254206">
        <w:t xml:space="preserve"> and </w:t>
      </w:r>
      <w:r w:rsidR="00570950">
        <w:t xml:space="preserve">UCL’s </w:t>
      </w:r>
      <w:r w:rsidR="00254206">
        <w:t>GDPR training</w:t>
      </w:r>
      <w:r>
        <w:t xml:space="preserve"> </w:t>
      </w:r>
      <w:r w:rsidR="00570950">
        <w:t xml:space="preserve">for students </w:t>
      </w:r>
      <w:r>
        <w:t>before you complete this form.</w:t>
      </w:r>
    </w:p>
    <w:p w14:paraId="740E934A" w14:textId="77777777" w:rsidR="00D65FAB" w:rsidRDefault="001530ED" w:rsidP="00D65FAB">
      <w:pPr>
        <w:pStyle w:val="1"/>
      </w:pPr>
      <w:r>
        <w:t xml:space="preserve">COMP0035 Ethics </w:t>
      </w:r>
      <w:r w:rsidR="00D65FAB">
        <w:t>Process overview</w:t>
      </w:r>
    </w:p>
    <w:p w14:paraId="6E35802E" w14:textId="77777777" w:rsidR="009A1E30" w:rsidRDefault="009A1E30" w:rsidP="008A5780">
      <w:pPr>
        <w:pStyle w:val="a3"/>
        <w:numPr>
          <w:ilvl w:val="0"/>
          <w:numId w:val="12"/>
        </w:numPr>
      </w:pPr>
      <w:r>
        <w:t>All PGTAs complete ethics</w:t>
      </w:r>
      <w:r w:rsidR="00BD2C4E">
        <w:t xml:space="preserve"> and GDPR</w:t>
      </w:r>
      <w:r>
        <w:t xml:space="preserve"> training</w:t>
      </w:r>
      <w:r w:rsidR="00380122">
        <w:t>.</w:t>
      </w:r>
    </w:p>
    <w:p w14:paraId="1583601F" w14:textId="77777777" w:rsidR="00380122" w:rsidRDefault="003F053E" w:rsidP="008A5780">
      <w:pPr>
        <w:pStyle w:val="a3"/>
        <w:numPr>
          <w:ilvl w:val="0"/>
          <w:numId w:val="12"/>
        </w:numPr>
      </w:pPr>
      <w:r>
        <w:t>All s</w:t>
      </w:r>
      <w:r w:rsidR="00D65FAB">
        <w:t xml:space="preserve">tudents complete </w:t>
      </w:r>
      <w:r w:rsidR="00380122">
        <w:t xml:space="preserve">CS </w:t>
      </w:r>
      <w:r w:rsidR="00D65FAB">
        <w:t>ethics training</w:t>
      </w:r>
      <w:r w:rsidR="00BD2C4E">
        <w:t xml:space="preserve"> and GDPR training</w:t>
      </w:r>
      <w:r w:rsidR="008A5780">
        <w:t xml:space="preserve"> (week 1)</w:t>
      </w:r>
      <w:r w:rsidR="00380122">
        <w:t>.</w:t>
      </w:r>
    </w:p>
    <w:p w14:paraId="6C0B3F07" w14:textId="77777777" w:rsidR="009A1E30" w:rsidRDefault="009A1E30" w:rsidP="008A5780">
      <w:pPr>
        <w:pStyle w:val="a3"/>
        <w:numPr>
          <w:ilvl w:val="0"/>
          <w:numId w:val="12"/>
        </w:numPr>
      </w:pPr>
      <w:r>
        <w:t xml:space="preserve">Students investigate potential data sets (weeks 1 – </w:t>
      </w:r>
      <w:r w:rsidR="00254206">
        <w:t>3</w:t>
      </w:r>
      <w:r>
        <w:t>), initial ideas are posted on Moodle and commented on by PGTAs and tutor</w:t>
      </w:r>
      <w:r w:rsidR="00380122">
        <w:t>.</w:t>
      </w:r>
    </w:p>
    <w:p w14:paraId="067DF179" w14:textId="77777777" w:rsidR="00D65FAB" w:rsidRDefault="00D65FAB" w:rsidP="008A5780">
      <w:pPr>
        <w:pStyle w:val="a3"/>
        <w:numPr>
          <w:ilvl w:val="0"/>
          <w:numId w:val="12"/>
        </w:numPr>
      </w:pPr>
      <w:r>
        <w:t xml:space="preserve">Students discuss draft form with PGTA (week </w:t>
      </w:r>
      <w:r w:rsidR="00254206">
        <w:t>4</w:t>
      </w:r>
      <w:r>
        <w:t>)</w:t>
      </w:r>
      <w:r w:rsidR="00380122">
        <w:t>.</w:t>
      </w:r>
    </w:p>
    <w:p w14:paraId="28A5613C" w14:textId="77777777" w:rsidR="00D65FAB" w:rsidRDefault="00D65FAB" w:rsidP="008A5780">
      <w:pPr>
        <w:pStyle w:val="a3"/>
        <w:numPr>
          <w:ilvl w:val="0"/>
          <w:numId w:val="12"/>
        </w:numPr>
      </w:pPr>
      <w:r>
        <w:t xml:space="preserve">Students submit form </w:t>
      </w:r>
      <w:r w:rsidR="00254206">
        <w:t xml:space="preserve">on Moodle </w:t>
      </w:r>
      <w:r>
        <w:t>(</w:t>
      </w:r>
      <w:r w:rsidR="00254206">
        <w:t>week 5</w:t>
      </w:r>
      <w:r>
        <w:t>)</w:t>
      </w:r>
      <w:r w:rsidR="00380122">
        <w:t>.</w:t>
      </w:r>
    </w:p>
    <w:p w14:paraId="6B901010" w14:textId="77777777" w:rsidR="00F725D2" w:rsidRDefault="003F053E" w:rsidP="008A5780">
      <w:pPr>
        <w:pStyle w:val="a3"/>
        <w:numPr>
          <w:ilvl w:val="0"/>
          <w:numId w:val="12"/>
        </w:numPr>
      </w:pPr>
      <w:r>
        <w:t xml:space="preserve">Tutor </w:t>
      </w:r>
      <w:r w:rsidR="00254206">
        <w:t>reviews forms</w:t>
      </w:r>
      <w:r>
        <w:t xml:space="preserve"> (</w:t>
      </w:r>
      <w:r w:rsidR="00380122">
        <w:t>reading week</w:t>
      </w:r>
      <w:r>
        <w:t>)</w:t>
      </w:r>
      <w:r w:rsidR="00254206">
        <w:t>.</w:t>
      </w:r>
    </w:p>
    <w:p w14:paraId="10C52AC7" w14:textId="534566BE" w:rsidR="00254206" w:rsidRDefault="00254206" w:rsidP="008A5780">
      <w:pPr>
        <w:pStyle w:val="a3"/>
        <w:numPr>
          <w:ilvl w:val="0"/>
          <w:numId w:val="12"/>
        </w:numPr>
      </w:pPr>
      <w:r>
        <w:t>Forms sent to C</w:t>
      </w:r>
      <w:r w:rsidR="008A5780">
        <w:t>omputer Science</w:t>
      </w:r>
      <w:r w:rsidR="00570950">
        <w:t xml:space="preserve"> Ethics Committee </w:t>
      </w:r>
      <w:r>
        <w:t>for review</w:t>
      </w:r>
      <w:r w:rsidR="008A5780">
        <w:t xml:space="preserve"> (after reading week)</w:t>
      </w:r>
      <w:r>
        <w:t>.</w:t>
      </w:r>
    </w:p>
    <w:p w14:paraId="7706DC99" w14:textId="77777777" w:rsidR="00254206" w:rsidRDefault="00254206" w:rsidP="00254206"/>
    <w:p w14:paraId="5D49BE49" w14:textId="77777777" w:rsidR="00D67171" w:rsidRDefault="0005340B">
      <w:r w:rsidRPr="003F053E">
        <w:rPr>
          <w:b/>
        </w:rPr>
        <w:t xml:space="preserve">You will not be granted a coursework extension due to your </w:t>
      </w:r>
      <w:r>
        <w:rPr>
          <w:b/>
        </w:rPr>
        <w:t xml:space="preserve">proposed </w:t>
      </w:r>
      <w:r w:rsidR="00380122">
        <w:rPr>
          <w:b/>
        </w:rPr>
        <w:t>data set</w:t>
      </w:r>
      <w:r w:rsidRPr="003F053E">
        <w:rPr>
          <w:b/>
        </w:rPr>
        <w:t xml:space="preserve"> being rejected</w:t>
      </w:r>
      <w:r>
        <w:t xml:space="preserve">. </w:t>
      </w:r>
    </w:p>
    <w:p w14:paraId="7115D527" w14:textId="77777777" w:rsidR="00D67171" w:rsidRDefault="00254206">
      <w:r>
        <w:t>P</w:t>
      </w:r>
      <w:r w:rsidR="001530ED">
        <w:t>lease take every step to try and reduce the risk of this occurring by following the guidance given</w:t>
      </w:r>
      <w:r>
        <w:t xml:space="preserve"> on Moodle, in this form and in the training you completed.</w:t>
      </w:r>
    </w:p>
    <w:p w14:paraId="6D9F22D0" w14:textId="77777777" w:rsidR="00D67171" w:rsidRPr="00D67171" w:rsidRDefault="00D67171" w:rsidP="00322272">
      <w:proofErr w:type="gramStart"/>
      <w:r>
        <w:t>In particular, focus</w:t>
      </w:r>
      <w:proofErr w:type="gramEnd"/>
      <w:r>
        <w:t xml:space="preserve"> your search to find a data set that (i</w:t>
      </w:r>
      <w:r w:rsidRPr="00D67171">
        <w:rPr>
          <w:rFonts w:ascii="Calibri" w:eastAsia="Times New Roman" w:hAnsi="Calibri" w:cs="Calibri"/>
          <w:color w:val="000000"/>
          <w:sz w:val="22"/>
          <w:szCs w:val="22"/>
        </w:rPr>
        <w:t>n order of preference</w:t>
      </w:r>
      <w:r>
        <w:rPr>
          <w:rFonts w:ascii="Calibri" w:eastAsia="Times New Roman" w:hAnsi="Calibri" w:cs="Calibri"/>
          <w:color w:val="000000"/>
          <w:sz w:val="22"/>
          <w:szCs w:val="22"/>
        </w:rPr>
        <w:t>) is</w:t>
      </w:r>
      <w:r w:rsidRPr="00D67171">
        <w:rPr>
          <w:rFonts w:ascii="Calibri" w:eastAsia="Times New Roman" w:hAnsi="Calibri" w:cs="Calibri"/>
          <w:color w:val="000000"/>
          <w:sz w:val="22"/>
          <w:szCs w:val="22"/>
        </w:rPr>
        <w:t>: </w:t>
      </w:r>
    </w:p>
    <w:p w14:paraId="0D078A44" w14:textId="373F5065" w:rsidR="00D67171" w:rsidRPr="00322272" w:rsidRDefault="00D67171" w:rsidP="00322272">
      <w:pPr>
        <w:pStyle w:val="a3"/>
        <w:numPr>
          <w:ilvl w:val="0"/>
          <w:numId w:val="11"/>
        </w:numPr>
      </w:pPr>
      <w:r w:rsidRPr="00322272">
        <w:t xml:space="preserve">a non-human, non-sensitive data set where permission for use </w:t>
      </w:r>
      <w:r w:rsidR="007D0DBA">
        <w:t xml:space="preserve">by you </w:t>
      </w:r>
      <w:r w:rsidRPr="00322272">
        <w:t>is granted</w:t>
      </w:r>
    </w:p>
    <w:p w14:paraId="754FFA30" w14:textId="77777777" w:rsidR="008A5780" w:rsidRDefault="00D67171" w:rsidP="00322272">
      <w:pPr>
        <w:pStyle w:val="a3"/>
        <w:numPr>
          <w:ilvl w:val="0"/>
          <w:numId w:val="11"/>
        </w:numPr>
        <w:rPr>
          <w:rFonts w:ascii="Calibri" w:eastAsia="Times New Roman" w:hAnsi="Calibri" w:cs="Calibri"/>
          <w:color w:val="000000"/>
        </w:rPr>
      </w:pPr>
      <w:r w:rsidRPr="00322272">
        <w:rPr>
          <w:rFonts w:ascii="Calibri" w:eastAsia="Times New Roman" w:hAnsi="Calibri" w:cs="Calibri"/>
          <w:color w:val="000000"/>
        </w:rPr>
        <w:t xml:space="preserve">a human-related data set </w:t>
      </w:r>
      <w:r w:rsidR="00207F89" w:rsidRPr="00322272">
        <w:rPr>
          <w:rFonts w:ascii="Calibri" w:eastAsia="Times New Roman" w:hAnsi="Calibri" w:cs="Calibri"/>
          <w:color w:val="000000"/>
        </w:rPr>
        <w:t>that is wholly anonymous from the sources listed on Moodle</w:t>
      </w:r>
    </w:p>
    <w:p w14:paraId="183DF914" w14:textId="77777777" w:rsidR="008A5780" w:rsidRDefault="008A5780" w:rsidP="008A5780"/>
    <w:p w14:paraId="1C892EA3" w14:textId="77777777" w:rsidR="008A5780" w:rsidRDefault="008A5780" w:rsidP="008A5780">
      <w:r w:rsidRPr="00380122">
        <w:rPr>
          <w:b/>
        </w:rPr>
        <w:t>Personal data must not be used in the project</w:t>
      </w:r>
      <w:r>
        <w:t xml:space="preserve">. </w:t>
      </w:r>
    </w:p>
    <w:p w14:paraId="55CEE9CC" w14:textId="2883685B" w:rsidR="008A5780" w:rsidRDefault="008A5780" w:rsidP="008A5780">
      <w:r>
        <w:t xml:space="preserve">Personal data is data which relates to a living individual who can be identified from that data OR from the data and other information that is either currently </w:t>
      </w:r>
      <w:proofErr w:type="gramStart"/>
      <w:r>
        <w:t>held, or</w:t>
      </w:r>
      <w:proofErr w:type="gramEnd"/>
      <w:r>
        <w:t xml:space="preserve"> will be held by the data controller (</w:t>
      </w:r>
      <w:r w:rsidR="007D0DBA">
        <w:t>UCL</w:t>
      </w:r>
      <w:r>
        <w:t>).</w:t>
      </w:r>
    </w:p>
    <w:p w14:paraId="7DEC14FE" w14:textId="77777777" w:rsidR="008A5780" w:rsidRDefault="008A5780" w:rsidP="008A5780">
      <w:r>
        <w:t>This includes:</w:t>
      </w:r>
    </w:p>
    <w:p w14:paraId="64EE44F7" w14:textId="77777777" w:rsidR="008A5780" w:rsidRDefault="008A5780" w:rsidP="008A5780">
      <w:pPr>
        <w:pStyle w:val="a3"/>
        <w:numPr>
          <w:ilvl w:val="0"/>
          <w:numId w:val="1"/>
        </w:numPr>
      </w:pPr>
      <w:r>
        <w:lastRenderedPageBreak/>
        <w:t>any expression of opinion about the individual and any intentions of the data controller or any other person toward the individual.</w:t>
      </w:r>
    </w:p>
    <w:p w14:paraId="23D898C4" w14:textId="77777777" w:rsidR="008A5780" w:rsidRDefault="008A5780" w:rsidP="008A5780">
      <w:pPr>
        <w:pStyle w:val="a3"/>
        <w:numPr>
          <w:ilvl w:val="0"/>
          <w:numId w:val="1"/>
        </w:numPr>
      </w:pPr>
      <w:r>
        <w:t xml:space="preserve">sensor, location or visual data which may reveal information that enables the identification of a face, address, etc. (some postcodes cover only one property). </w:t>
      </w:r>
    </w:p>
    <w:p w14:paraId="4769534C" w14:textId="7CDADABB" w:rsidR="008A5780" w:rsidRDefault="008A5780" w:rsidP="008A5780">
      <w:pPr>
        <w:pStyle w:val="a3"/>
        <w:numPr>
          <w:ilvl w:val="0"/>
          <w:numId w:val="1"/>
        </w:numPr>
      </w:pPr>
      <w:r>
        <w:t xml:space="preserve">combinations of data </w:t>
      </w:r>
      <w:r w:rsidR="007D0DBA">
        <w:t xml:space="preserve">(including sources like social media) </w:t>
      </w:r>
      <w:r>
        <w:t>which may reveal identifiable data, such as names, email/postal addresses, date of birth, ethnicity, descriptions of health diagnosis or conditions, computer IP address (if relating to a device with a single user).</w:t>
      </w:r>
    </w:p>
    <w:p w14:paraId="2EAD5803" w14:textId="77777777" w:rsidR="00F43389" w:rsidRPr="008A5780" w:rsidRDefault="00F43389" w:rsidP="008A5780">
      <w:pPr>
        <w:rPr>
          <w:rFonts w:ascii="Calibri" w:eastAsia="Times New Roman" w:hAnsi="Calibri" w:cs="Calibri"/>
          <w:color w:val="000000"/>
        </w:rPr>
      </w:pPr>
      <w:r>
        <w:br w:type="page"/>
      </w:r>
    </w:p>
    <w:p w14:paraId="4B1636EB" w14:textId="77777777" w:rsidR="004844EB" w:rsidRDefault="00EF48D5" w:rsidP="00BA7D1F">
      <w:pPr>
        <w:pStyle w:val="1"/>
      </w:pPr>
      <w:r>
        <w:lastRenderedPageBreak/>
        <w:t xml:space="preserve">Section 1: </w:t>
      </w:r>
      <w:r w:rsidR="00D257F8">
        <w:t>Proposal (students complete this section)</w:t>
      </w:r>
    </w:p>
    <w:p w14:paraId="2E45A851" w14:textId="5024FE83" w:rsidR="00462530" w:rsidRDefault="00462530" w:rsidP="004844EB">
      <w:r>
        <w:t>Grou</w:t>
      </w:r>
      <w:r w:rsidR="00AC3B90">
        <w:t xml:space="preserve">p number: </w:t>
      </w:r>
      <w:bookmarkStart w:id="0" w:name="_GoBack"/>
      <w:bookmarkEnd w:id="0"/>
    </w:p>
    <w:p w14:paraId="41570830" w14:textId="77777777" w:rsidR="004844EB" w:rsidRDefault="00380122" w:rsidP="004844EB">
      <w:r>
        <w:t>O</w:t>
      </w:r>
      <w:r w:rsidR="004844EB">
        <w:t xml:space="preserve">utline the </w:t>
      </w:r>
      <w:r w:rsidR="00AC3B90">
        <w:t>project (e.g. copy your problem statement or project goals</w:t>
      </w:r>
      <w:r>
        <w:t>)</w:t>
      </w:r>
      <w:r w:rsidR="004844EB">
        <w:t>:</w:t>
      </w:r>
    </w:p>
    <w:tbl>
      <w:tblPr>
        <w:tblStyle w:val="a6"/>
        <w:tblW w:w="0" w:type="auto"/>
        <w:tblLook w:val="04A0" w:firstRow="1" w:lastRow="0" w:firstColumn="1" w:lastColumn="0" w:noHBand="0" w:noVBand="1"/>
      </w:tblPr>
      <w:tblGrid>
        <w:gridCol w:w="9010"/>
      </w:tblGrid>
      <w:tr w:rsidR="004844EB" w14:paraId="708104FF" w14:textId="77777777" w:rsidTr="004844EB">
        <w:trPr>
          <w:trHeight w:val="5671"/>
        </w:trPr>
        <w:tc>
          <w:tcPr>
            <w:tcW w:w="9010" w:type="dxa"/>
            <w:tcBorders>
              <w:top w:val="nil"/>
              <w:left w:val="nil"/>
              <w:bottom w:val="nil"/>
              <w:right w:val="nil"/>
            </w:tcBorders>
          </w:tcPr>
          <w:p w14:paraId="42E1EE55" w14:textId="77777777" w:rsidR="004844EB" w:rsidRDefault="004844EB" w:rsidP="00B547DB"/>
        </w:tc>
      </w:tr>
    </w:tbl>
    <w:p w14:paraId="20A9ADD7" w14:textId="77777777" w:rsidR="004844EB" w:rsidRDefault="004844EB" w:rsidP="004844EB">
      <w:r>
        <w:t>Who do you propose to design your application for (target audience</w:t>
      </w:r>
      <w:proofErr w:type="gramStart"/>
      <w:r>
        <w:t>)</w:t>
      </w:r>
      <w:r w:rsidR="00BD2F6A">
        <w:t>?</w:t>
      </w:r>
      <w:r>
        <w:t>:</w:t>
      </w:r>
      <w:proofErr w:type="gramEnd"/>
    </w:p>
    <w:tbl>
      <w:tblPr>
        <w:tblStyle w:val="a6"/>
        <w:tblW w:w="0" w:type="auto"/>
        <w:tblLook w:val="04A0" w:firstRow="1" w:lastRow="0" w:firstColumn="1" w:lastColumn="0" w:noHBand="0" w:noVBand="1"/>
      </w:tblPr>
      <w:tblGrid>
        <w:gridCol w:w="9010"/>
      </w:tblGrid>
      <w:tr w:rsidR="004844EB" w14:paraId="2298D62F" w14:textId="77777777" w:rsidTr="00D257F8">
        <w:trPr>
          <w:trHeight w:val="553"/>
        </w:trPr>
        <w:tc>
          <w:tcPr>
            <w:tcW w:w="9010" w:type="dxa"/>
            <w:tcBorders>
              <w:top w:val="nil"/>
              <w:left w:val="nil"/>
              <w:bottom w:val="nil"/>
              <w:right w:val="nil"/>
            </w:tcBorders>
          </w:tcPr>
          <w:p w14:paraId="287EC6AE" w14:textId="77777777" w:rsidR="004844EB" w:rsidRDefault="004844EB" w:rsidP="00B547DB"/>
        </w:tc>
      </w:tr>
    </w:tbl>
    <w:p w14:paraId="5C5D7BCD" w14:textId="7DBE9118" w:rsidR="00F725D2" w:rsidRDefault="00F725D2" w:rsidP="00F725D2">
      <w:r>
        <w:t>Briefly outline the questions you propose to answer with the data</w:t>
      </w:r>
      <w:r w:rsidR="00C763B4">
        <w:t>:</w:t>
      </w:r>
    </w:p>
    <w:tbl>
      <w:tblPr>
        <w:tblStyle w:val="a6"/>
        <w:tblW w:w="0" w:type="auto"/>
        <w:tblLook w:val="04A0" w:firstRow="1" w:lastRow="0" w:firstColumn="1" w:lastColumn="0" w:noHBand="0" w:noVBand="1"/>
      </w:tblPr>
      <w:tblGrid>
        <w:gridCol w:w="9010"/>
      </w:tblGrid>
      <w:tr w:rsidR="00F725D2" w14:paraId="3FA24DAD" w14:textId="77777777" w:rsidTr="00F327D3">
        <w:trPr>
          <w:trHeight w:val="1727"/>
        </w:trPr>
        <w:tc>
          <w:tcPr>
            <w:tcW w:w="9010" w:type="dxa"/>
            <w:tcBorders>
              <w:top w:val="nil"/>
              <w:left w:val="nil"/>
              <w:bottom w:val="nil"/>
              <w:right w:val="nil"/>
            </w:tcBorders>
          </w:tcPr>
          <w:p w14:paraId="09634031" w14:textId="77777777" w:rsidR="00F725D2" w:rsidRDefault="00F725D2" w:rsidP="00B547DB"/>
        </w:tc>
      </w:tr>
    </w:tbl>
    <w:p w14:paraId="508AB053" w14:textId="77777777" w:rsidR="00833E3B" w:rsidRDefault="004844EB">
      <w:r>
        <w:t>Name and briefly describe the data set you propose to use in your project</w:t>
      </w:r>
      <w:r w:rsidR="00833E3B">
        <w:t>:</w:t>
      </w:r>
    </w:p>
    <w:p w14:paraId="739B4F1E" w14:textId="77777777" w:rsidR="00D257F8" w:rsidRDefault="00D257F8">
      <w:r>
        <w:t>e.g. ‘UK census data from 2011 relating to education”, “Cloud to ground lightning data”</w:t>
      </w:r>
    </w:p>
    <w:tbl>
      <w:tblPr>
        <w:tblStyle w:val="a6"/>
        <w:tblW w:w="0" w:type="auto"/>
        <w:tblLook w:val="04A0" w:firstRow="1" w:lastRow="0" w:firstColumn="1" w:lastColumn="0" w:noHBand="0" w:noVBand="1"/>
      </w:tblPr>
      <w:tblGrid>
        <w:gridCol w:w="9010"/>
      </w:tblGrid>
      <w:tr w:rsidR="00856A65" w14:paraId="68984078" w14:textId="77777777" w:rsidTr="00D257F8">
        <w:trPr>
          <w:trHeight w:val="984"/>
        </w:trPr>
        <w:tc>
          <w:tcPr>
            <w:tcW w:w="9010" w:type="dxa"/>
            <w:tcBorders>
              <w:top w:val="nil"/>
              <w:left w:val="nil"/>
              <w:bottom w:val="nil"/>
              <w:right w:val="nil"/>
            </w:tcBorders>
          </w:tcPr>
          <w:p w14:paraId="2837327A" w14:textId="77777777" w:rsidR="00856A65" w:rsidRDefault="00856A65" w:rsidP="00B547DB"/>
        </w:tc>
      </w:tr>
    </w:tbl>
    <w:p w14:paraId="33EE26BE" w14:textId="77777777" w:rsidR="00856A65" w:rsidRDefault="007E5A86">
      <w:r>
        <w:t>Give the URL for the data set:</w:t>
      </w:r>
    </w:p>
    <w:tbl>
      <w:tblPr>
        <w:tblStyle w:val="a6"/>
        <w:tblW w:w="0" w:type="auto"/>
        <w:tblLook w:val="04A0" w:firstRow="1" w:lastRow="0" w:firstColumn="1" w:lastColumn="0" w:noHBand="0" w:noVBand="1"/>
      </w:tblPr>
      <w:tblGrid>
        <w:gridCol w:w="9010"/>
      </w:tblGrid>
      <w:tr w:rsidR="00856A65" w14:paraId="0BF0E0C6" w14:textId="77777777" w:rsidTr="00A82E9C">
        <w:trPr>
          <w:trHeight w:val="458"/>
        </w:trPr>
        <w:tc>
          <w:tcPr>
            <w:tcW w:w="9010" w:type="dxa"/>
            <w:tcBorders>
              <w:top w:val="nil"/>
              <w:left w:val="nil"/>
              <w:bottom w:val="nil"/>
              <w:right w:val="nil"/>
            </w:tcBorders>
          </w:tcPr>
          <w:p w14:paraId="5251171F" w14:textId="77777777" w:rsidR="00856A65" w:rsidRDefault="00856A65" w:rsidP="00B547DB"/>
        </w:tc>
      </w:tr>
    </w:tbl>
    <w:p w14:paraId="32EBBD9C" w14:textId="77777777" w:rsidR="00856A65" w:rsidRDefault="00856A65" w:rsidP="00833E3B">
      <w:r>
        <w:t xml:space="preserve">Was the data collected from human participants? Yes </w:t>
      </w:r>
      <w:r>
        <w:fldChar w:fldCharType="begin">
          <w:ffData>
            <w:name w:val="Check7"/>
            <w:enabled/>
            <w:calcOnExit w:val="0"/>
            <w:checkBox>
              <w:sizeAuto/>
              <w:default w:val="0"/>
            </w:checkBox>
          </w:ffData>
        </w:fldChar>
      </w:r>
      <w:bookmarkStart w:id="1" w:name="Check7"/>
      <w:r>
        <w:instrText xml:space="preserve"> FORMCHECKBOX </w:instrText>
      </w:r>
      <w:r w:rsidR="00783075">
        <w:fldChar w:fldCharType="separate"/>
      </w:r>
      <w:r>
        <w:fldChar w:fldCharType="end"/>
      </w:r>
      <w:bookmarkEnd w:id="1"/>
      <w:r>
        <w:t xml:space="preserve"> No </w:t>
      </w:r>
      <w:r>
        <w:fldChar w:fldCharType="begin">
          <w:ffData>
            <w:name w:val="Check8"/>
            <w:enabled/>
            <w:calcOnExit w:val="0"/>
            <w:checkBox>
              <w:sizeAuto/>
              <w:default w:val="0"/>
            </w:checkBox>
          </w:ffData>
        </w:fldChar>
      </w:r>
      <w:bookmarkStart w:id="2" w:name="Check8"/>
      <w:r>
        <w:instrText xml:space="preserve"> FORMCHECKBOX </w:instrText>
      </w:r>
      <w:r w:rsidR="00783075">
        <w:fldChar w:fldCharType="separate"/>
      </w:r>
      <w:r>
        <w:fldChar w:fldCharType="end"/>
      </w:r>
      <w:bookmarkEnd w:id="2"/>
    </w:p>
    <w:p w14:paraId="18D5CD8F" w14:textId="77777777" w:rsidR="00856A65" w:rsidRDefault="00856A65" w:rsidP="00833E3B">
      <w:r>
        <w:t>If yes, what is the evidence that it was collected with their permission</w:t>
      </w:r>
      <w:r w:rsidR="008668F3">
        <w:t xml:space="preserve"> (consent)</w:t>
      </w:r>
      <w:r>
        <w:t>:</w:t>
      </w:r>
    </w:p>
    <w:tbl>
      <w:tblPr>
        <w:tblStyle w:val="a6"/>
        <w:tblW w:w="0" w:type="auto"/>
        <w:tblLook w:val="04A0" w:firstRow="1" w:lastRow="0" w:firstColumn="1" w:lastColumn="0" w:noHBand="0" w:noVBand="1"/>
      </w:tblPr>
      <w:tblGrid>
        <w:gridCol w:w="9010"/>
      </w:tblGrid>
      <w:tr w:rsidR="00856A65" w14:paraId="55E1B3C4" w14:textId="77777777" w:rsidTr="00B547DB">
        <w:trPr>
          <w:trHeight w:val="972"/>
        </w:trPr>
        <w:tc>
          <w:tcPr>
            <w:tcW w:w="9010" w:type="dxa"/>
            <w:tcBorders>
              <w:top w:val="nil"/>
              <w:left w:val="nil"/>
              <w:bottom w:val="nil"/>
              <w:right w:val="nil"/>
            </w:tcBorders>
          </w:tcPr>
          <w:p w14:paraId="5D3BB027" w14:textId="77777777" w:rsidR="00856A65" w:rsidRDefault="00856A65" w:rsidP="00B547DB"/>
        </w:tc>
      </w:tr>
    </w:tbl>
    <w:p w14:paraId="4EBA39BF" w14:textId="77777777" w:rsidR="008668F3" w:rsidRDefault="008668F3" w:rsidP="008668F3">
      <w:r>
        <w:t xml:space="preserve">What evidence do you have that the data was collected in accordance </w:t>
      </w:r>
      <w:r w:rsidRPr="00833E3B">
        <w:t>General Data Protection Regulation 2018</w:t>
      </w:r>
      <w:r>
        <w:t>?</w:t>
      </w:r>
      <w:r w:rsidR="00D257F8">
        <w:t xml:space="preserve"> </w:t>
      </w:r>
      <w:r w:rsidR="000F619D">
        <w:t>E.g. p</w:t>
      </w:r>
      <w:r w:rsidR="00665616">
        <w:t>rovide the</w:t>
      </w:r>
      <w:r w:rsidR="00D257F8">
        <w:t xml:space="preserve"> URL </w:t>
      </w:r>
      <w:r w:rsidR="00665616">
        <w:t>of</w:t>
      </w:r>
      <w:r w:rsidR="00D257F8">
        <w:t xml:space="preserve"> the statement that confirms the data was collected in accordance with GDPR</w:t>
      </w:r>
    </w:p>
    <w:tbl>
      <w:tblPr>
        <w:tblStyle w:val="a6"/>
        <w:tblW w:w="0" w:type="auto"/>
        <w:tblLook w:val="04A0" w:firstRow="1" w:lastRow="0" w:firstColumn="1" w:lastColumn="0" w:noHBand="0" w:noVBand="1"/>
      </w:tblPr>
      <w:tblGrid>
        <w:gridCol w:w="9010"/>
      </w:tblGrid>
      <w:tr w:rsidR="008668F3" w14:paraId="777335B1" w14:textId="77777777" w:rsidTr="000F619D">
        <w:trPr>
          <w:trHeight w:val="373"/>
        </w:trPr>
        <w:tc>
          <w:tcPr>
            <w:tcW w:w="9010" w:type="dxa"/>
            <w:tcBorders>
              <w:top w:val="nil"/>
              <w:left w:val="nil"/>
              <w:bottom w:val="nil"/>
              <w:right w:val="nil"/>
            </w:tcBorders>
          </w:tcPr>
          <w:p w14:paraId="59464288" w14:textId="77777777" w:rsidR="008668F3" w:rsidRDefault="008668F3" w:rsidP="00B547DB"/>
        </w:tc>
      </w:tr>
    </w:tbl>
    <w:p w14:paraId="19DFC2C9" w14:textId="77777777" w:rsidR="000F619D" w:rsidRDefault="000F619D" w:rsidP="000F619D">
      <w:r w:rsidRPr="000F619D">
        <w:t>What permission has been given for you to use the data?</w:t>
      </w:r>
      <w:r>
        <w:rPr>
          <w:b/>
        </w:rPr>
        <w:t xml:space="preserve"> </w:t>
      </w:r>
      <w:r>
        <w:t>S</w:t>
      </w:r>
      <w:r w:rsidRPr="000F619D">
        <w:t xml:space="preserve">tate the licence under which the dataset </w:t>
      </w:r>
      <w:r>
        <w:t>is</w:t>
      </w:r>
      <w:r w:rsidRPr="000F619D">
        <w:t xml:space="preserve"> provided</w:t>
      </w:r>
      <w:r>
        <w:t xml:space="preserve"> and the URL</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0F619D" w14:paraId="17BD5F0D" w14:textId="77777777" w:rsidTr="000F619D">
        <w:tc>
          <w:tcPr>
            <w:tcW w:w="9010" w:type="dxa"/>
            <w:shd w:val="clear" w:color="auto" w:fill="auto"/>
          </w:tcPr>
          <w:p w14:paraId="384059AF" w14:textId="77777777" w:rsidR="000F619D" w:rsidRDefault="000F619D" w:rsidP="000F619D">
            <w:pPr>
              <w:rPr>
                <w:b/>
              </w:rPr>
            </w:pPr>
          </w:p>
        </w:tc>
      </w:tr>
    </w:tbl>
    <w:p w14:paraId="56F42C58" w14:textId="77777777" w:rsidR="000F619D" w:rsidRPr="000F619D" w:rsidRDefault="000F619D" w:rsidP="000F619D">
      <w:pPr>
        <w:rPr>
          <w:b/>
        </w:rPr>
      </w:pPr>
    </w:p>
    <w:p w14:paraId="705615C4" w14:textId="77777777" w:rsidR="007379EC" w:rsidRPr="001204FE" w:rsidRDefault="007379EC" w:rsidP="007379EC">
      <w:pPr>
        <w:rPr>
          <w:b/>
        </w:rPr>
      </w:pPr>
      <w:r w:rsidRPr="001204FE">
        <w:rPr>
          <w:b/>
        </w:rPr>
        <w:t>Student Declaration:</w:t>
      </w:r>
    </w:p>
    <w:p w14:paraId="318DEC53" w14:textId="12D12E19" w:rsidR="007379EC" w:rsidRDefault="007379EC" w:rsidP="00DC51DB">
      <w:pPr>
        <w:pStyle w:val="a3"/>
        <w:numPr>
          <w:ilvl w:val="0"/>
          <w:numId w:val="14"/>
        </w:numPr>
      </w:pPr>
      <w:r>
        <w:t xml:space="preserve">I confirm that I have completed </w:t>
      </w:r>
      <w:proofErr w:type="gramStart"/>
      <w:r>
        <w:t>all of</w:t>
      </w:r>
      <w:proofErr w:type="gramEnd"/>
      <w:r>
        <w:t xml:space="preserve"> the department’s ethics </w:t>
      </w:r>
      <w:r w:rsidR="00BA6A05">
        <w:t xml:space="preserve">by </w:t>
      </w:r>
      <w:r>
        <w:t xml:space="preserve">the date of signature and including the required UCL GDPR training for students.  </w:t>
      </w:r>
    </w:p>
    <w:p w14:paraId="2CB00A30" w14:textId="77777777" w:rsidR="007379EC" w:rsidRDefault="007379EC" w:rsidP="00DC51DB">
      <w:pPr>
        <w:pStyle w:val="a3"/>
        <w:numPr>
          <w:ilvl w:val="0"/>
          <w:numId w:val="14"/>
        </w:numPr>
      </w:pPr>
      <w:r>
        <w:t>I confirm that I understand that I must abide by the ethics and data protection conditions required and that any change to the project should be discussed with my supervisor in the first instance, in order to ensure that my activity continues to fall within the conditions.  If it does not, I will stop immediately and seek further advice.</w:t>
      </w:r>
    </w:p>
    <w:p w14:paraId="7883ABB3" w14:textId="77777777" w:rsidR="007379EC" w:rsidRDefault="007379EC" w:rsidP="00DC51DB">
      <w:pPr>
        <w:pStyle w:val="a3"/>
        <w:numPr>
          <w:ilvl w:val="0"/>
          <w:numId w:val="14"/>
        </w:numPr>
      </w:pPr>
      <w:r>
        <w:t xml:space="preserve">I confirm that I will abide by the data handling conditions laid out above and explained to me by my supervisor.  </w:t>
      </w:r>
    </w:p>
    <w:p w14:paraId="4B5754FE" w14:textId="384C12DD" w:rsidR="007379EC" w:rsidRDefault="007379EC" w:rsidP="00DC51DB">
      <w:pPr>
        <w:pStyle w:val="a3"/>
        <w:numPr>
          <w:ilvl w:val="0"/>
          <w:numId w:val="14"/>
        </w:numPr>
      </w:pPr>
      <w:r>
        <w:t>I understand that breaching any of the ethical conditions may lead to an academic misconduct investigation that could affect my degree outcome</w:t>
      </w:r>
      <w:r w:rsidR="00C763B4">
        <w:rPr>
          <w:strike/>
        </w:rPr>
        <w:t>.</w:t>
      </w:r>
    </w:p>
    <w:p w14:paraId="706461AC" w14:textId="77777777" w:rsidR="007379EC" w:rsidRDefault="007379EC" w:rsidP="007379EC"/>
    <w:p w14:paraId="5603F5AD" w14:textId="194C171B" w:rsidR="00DC51DB" w:rsidRDefault="00DC51DB" w:rsidP="007379EC">
      <w:r>
        <w:t xml:space="preserve">Signature and date </w:t>
      </w:r>
      <w:proofErr w:type="gramStart"/>
      <w:r>
        <w:t>is</w:t>
      </w:r>
      <w:proofErr w:type="gramEnd"/>
      <w:r>
        <w:t xml:space="preserve"> assumed by the electronic submission stamp when the student submits the form on Moodle.</w:t>
      </w:r>
      <w:r w:rsidR="00157540">
        <w:t xml:space="preserve"> </w:t>
      </w:r>
    </w:p>
    <w:p w14:paraId="70F4C0CA" w14:textId="77777777" w:rsidR="00AC3B90" w:rsidRDefault="00AC3B90">
      <w:pPr>
        <w:spacing w:before="0" w:after="0"/>
        <w:rPr>
          <w:rFonts w:asciiTheme="majorHAnsi" w:eastAsiaTheme="majorEastAsia" w:hAnsiTheme="majorHAnsi" w:cstheme="majorBidi"/>
          <w:color w:val="2F5496" w:themeColor="accent1" w:themeShade="BF"/>
          <w:sz w:val="32"/>
          <w:szCs w:val="32"/>
        </w:rPr>
      </w:pPr>
    </w:p>
    <w:p w14:paraId="0A66830C" w14:textId="77777777" w:rsidR="00C763B4" w:rsidRDefault="00C763B4">
      <w:pPr>
        <w:spacing w:before="0" w:after="0"/>
        <w:rPr>
          <w:ins w:id="3" w:author="Sanders, Sarah" w:date="2020-10-05T09:16:00Z"/>
          <w:rFonts w:asciiTheme="majorHAnsi" w:eastAsiaTheme="majorEastAsia" w:hAnsiTheme="majorHAnsi" w:cstheme="majorBidi"/>
          <w:color w:val="2F5496" w:themeColor="accent1" w:themeShade="BF"/>
          <w:sz w:val="32"/>
          <w:szCs w:val="32"/>
        </w:rPr>
      </w:pPr>
      <w:ins w:id="4" w:author="Sanders, Sarah" w:date="2020-10-05T09:16:00Z">
        <w:r>
          <w:br w:type="page"/>
        </w:r>
      </w:ins>
    </w:p>
    <w:p w14:paraId="78950881" w14:textId="79AD5A1A" w:rsidR="00694918" w:rsidRDefault="00085905" w:rsidP="00694918">
      <w:pPr>
        <w:pStyle w:val="1"/>
      </w:pPr>
      <w:r>
        <w:lastRenderedPageBreak/>
        <w:t xml:space="preserve">Section2: </w:t>
      </w:r>
      <w:r w:rsidR="005F7DB3">
        <w:t xml:space="preserve">PGTA </w:t>
      </w:r>
      <w:r w:rsidR="00F327D3">
        <w:t>Review</w:t>
      </w:r>
      <w:r w:rsidR="00BD2C4E">
        <w:t xml:space="preserve"> (completed by PGTA)</w:t>
      </w:r>
    </w:p>
    <w:p w14:paraId="08743846" w14:textId="77777777" w:rsidR="00B857B6" w:rsidRDefault="00380122" w:rsidP="00833E3B">
      <w:r>
        <w:t>Please</w:t>
      </w:r>
      <w:r w:rsidR="00F327D3">
        <w:t xml:space="preserve"> review the information provided by the students and give your </w:t>
      </w:r>
      <w:r w:rsidR="00B857B6">
        <w:t>recommendation for the project.</w:t>
      </w:r>
    </w:p>
    <w:p w14:paraId="6D9F8F32" w14:textId="77777777" w:rsidR="00F327D3" w:rsidRDefault="00B857B6" w:rsidP="00833E3B">
      <w:r>
        <w:t>If any of the following are not true, please note in the comments below:</w:t>
      </w:r>
    </w:p>
    <w:p w14:paraId="1D457318" w14:textId="11E0E6CA" w:rsidR="00B857B6" w:rsidRDefault="00B857B6" w:rsidP="00B857B6">
      <w:pPr>
        <w:pStyle w:val="a3"/>
        <w:numPr>
          <w:ilvl w:val="0"/>
          <w:numId w:val="7"/>
        </w:numPr>
      </w:pPr>
      <w:r>
        <w:t>Data is</w:t>
      </w:r>
      <w:r w:rsidR="00380122">
        <w:t xml:space="preserve"> </w:t>
      </w:r>
      <w:r w:rsidR="004B142B">
        <w:t>available in the public domain</w:t>
      </w:r>
      <w:r w:rsidR="009E09AD">
        <w:t xml:space="preserve"> (no sign-up is required to access it)</w:t>
      </w:r>
    </w:p>
    <w:p w14:paraId="0C5D1200" w14:textId="77777777" w:rsidR="004B142B" w:rsidRDefault="00B857B6" w:rsidP="00B857B6">
      <w:pPr>
        <w:pStyle w:val="a3"/>
        <w:numPr>
          <w:ilvl w:val="0"/>
          <w:numId w:val="7"/>
        </w:numPr>
      </w:pPr>
      <w:r>
        <w:t>D</w:t>
      </w:r>
      <w:r w:rsidR="004B142B">
        <w:t xml:space="preserve">ata </w:t>
      </w:r>
      <w:r>
        <w:t xml:space="preserve">was </w:t>
      </w:r>
      <w:r w:rsidR="004B142B">
        <w:t>gathered lawfully</w:t>
      </w:r>
      <w:r w:rsidR="00103663">
        <w:t xml:space="preserve"> (GDPR, copyright, IP)</w:t>
      </w:r>
    </w:p>
    <w:p w14:paraId="698838E7" w14:textId="77777777" w:rsidR="004B142B" w:rsidRDefault="00B857B6" w:rsidP="00B857B6">
      <w:pPr>
        <w:pStyle w:val="a3"/>
        <w:numPr>
          <w:ilvl w:val="0"/>
          <w:numId w:val="7"/>
        </w:numPr>
      </w:pPr>
      <w:r>
        <w:t xml:space="preserve">Consent was given (if involving human participants) </w:t>
      </w:r>
    </w:p>
    <w:p w14:paraId="29FBEAE2" w14:textId="77777777" w:rsidR="00B857B6" w:rsidRDefault="00B857B6" w:rsidP="00B857B6">
      <w:pPr>
        <w:pStyle w:val="a3"/>
        <w:numPr>
          <w:ilvl w:val="0"/>
          <w:numId w:val="7"/>
        </w:numPr>
      </w:pPr>
      <w:r>
        <w:t xml:space="preserve">Data is anonymous </w:t>
      </w:r>
    </w:p>
    <w:p w14:paraId="703CA29D" w14:textId="18E73A1E" w:rsidR="008668F3" w:rsidRDefault="00B857B6" w:rsidP="00C763B4">
      <w:pPr>
        <w:pStyle w:val="a3"/>
        <w:numPr>
          <w:ilvl w:val="0"/>
          <w:numId w:val="7"/>
        </w:numPr>
      </w:pPr>
      <w:r>
        <w:t>T</w:t>
      </w:r>
      <w:r w:rsidR="004B142B">
        <w:t>he project</w:t>
      </w:r>
      <w:r>
        <w:t xml:space="preserve"> is not</w:t>
      </w:r>
      <w:r w:rsidR="004B142B">
        <w:t xml:space="preserve"> sensitive</w:t>
      </w:r>
      <w:r w:rsidR="00433EF6">
        <w:t>: illegal, immoral, human rights, harmful (e.g. to reputation, mental or physical health etc), dual-use/military etc</w:t>
      </w:r>
      <w:r w:rsidR="004B142B">
        <w:t xml:space="preserve"> </w:t>
      </w:r>
    </w:p>
    <w:p w14:paraId="1E128CC0" w14:textId="77777777" w:rsidR="00C763B4" w:rsidRDefault="00C763B4" w:rsidP="00833E3B"/>
    <w:p w14:paraId="613743CA" w14:textId="6B7FBA14" w:rsidR="005F7DB3" w:rsidRDefault="005F7DB3" w:rsidP="00833E3B">
      <w:r>
        <w:t>Tick your recommendation:</w:t>
      </w:r>
    </w:p>
    <w:p w14:paraId="203085CF" w14:textId="77777777" w:rsidR="005F7DB3" w:rsidRDefault="004B142B" w:rsidP="00833E3B">
      <w:r>
        <w:fldChar w:fldCharType="begin">
          <w:ffData>
            <w:name w:val="Check9"/>
            <w:enabled/>
            <w:calcOnExit w:val="0"/>
            <w:checkBox>
              <w:sizeAuto/>
              <w:default w:val="0"/>
            </w:checkBox>
          </w:ffData>
        </w:fldChar>
      </w:r>
      <w:bookmarkStart w:id="5" w:name="Check9"/>
      <w:r>
        <w:instrText xml:space="preserve"> FORMCHECKBOX </w:instrText>
      </w:r>
      <w:r w:rsidR="00783075">
        <w:fldChar w:fldCharType="separate"/>
      </w:r>
      <w:r>
        <w:fldChar w:fldCharType="end"/>
      </w:r>
      <w:bookmarkEnd w:id="5"/>
      <w:r>
        <w:t xml:space="preserve"> </w:t>
      </w:r>
      <w:r w:rsidR="000C3935">
        <w:t>E</w:t>
      </w:r>
      <w:r w:rsidR="00B857B6">
        <w:t>xempt research</w:t>
      </w:r>
    </w:p>
    <w:p w14:paraId="008A1F7C" w14:textId="77777777" w:rsidR="005F7DB3" w:rsidRDefault="004B142B" w:rsidP="00833E3B">
      <w:r>
        <w:fldChar w:fldCharType="begin">
          <w:ffData>
            <w:name w:val="Check9"/>
            <w:enabled/>
            <w:calcOnExit w:val="0"/>
            <w:checkBox>
              <w:sizeAuto/>
              <w:default w:val="0"/>
            </w:checkBox>
          </w:ffData>
        </w:fldChar>
      </w:r>
      <w:r>
        <w:instrText xml:space="preserve"> FORMCHECKBOX </w:instrText>
      </w:r>
      <w:r w:rsidR="00783075">
        <w:fldChar w:fldCharType="separate"/>
      </w:r>
      <w:r>
        <w:fldChar w:fldCharType="end"/>
      </w:r>
      <w:r>
        <w:t xml:space="preserve"> </w:t>
      </w:r>
      <w:r w:rsidR="000C3935">
        <w:t>Changes required</w:t>
      </w:r>
      <w:r w:rsidR="005549D9">
        <w:t xml:space="preserve"> to meet the criteria</w:t>
      </w:r>
    </w:p>
    <w:p w14:paraId="4DE67DE3" w14:textId="77777777" w:rsidR="005F7DB3" w:rsidRDefault="004B142B" w:rsidP="00833E3B">
      <w:r>
        <w:fldChar w:fldCharType="begin">
          <w:ffData>
            <w:name w:val="Check9"/>
            <w:enabled/>
            <w:calcOnExit w:val="0"/>
            <w:checkBox>
              <w:sizeAuto/>
              <w:default w:val="0"/>
            </w:checkBox>
          </w:ffData>
        </w:fldChar>
      </w:r>
      <w:r>
        <w:instrText xml:space="preserve"> FORMCHECKBOX </w:instrText>
      </w:r>
      <w:r w:rsidR="00783075">
        <w:fldChar w:fldCharType="separate"/>
      </w:r>
      <w:r>
        <w:fldChar w:fldCharType="end"/>
      </w:r>
      <w:r>
        <w:t xml:space="preserve"> </w:t>
      </w:r>
      <w:r w:rsidR="005F7DB3">
        <w:t>Reject</w:t>
      </w:r>
      <w:r w:rsidR="00844F53">
        <w:t xml:space="preserve"> (students must find an alternative data set)</w:t>
      </w:r>
    </w:p>
    <w:p w14:paraId="1E783CE4" w14:textId="77777777" w:rsidR="00B857B6" w:rsidRDefault="00B857B6" w:rsidP="00833E3B"/>
    <w:p w14:paraId="05C4CA74" w14:textId="77777777" w:rsidR="005F7DB3" w:rsidRDefault="005F7DB3" w:rsidP="00833E3B">
      <w:r>
        <w:t>If you selected ‘Changes required…’ please indicate what could be changed</w:t>
      </w:r>
      <w:r w:rsidR="004B142B">
        <w:t xml:space="preserve">. </w:t>
      </w:r>
    </w:p>
    <w:tbl>
      <w:tblPr>
        <w:tblStyle w:val="a6"/>
        <w:tblW w:w="0" w:type="auto"/>
        <w:tblLook w:val="04A0" w:firstRow="1" w:lastRow="0" w:firstColumn="1" w:lastColumn="0" w:noHBand="0" w:noVBand="1"/>
      </w:tblPr>
      <w:tblGrid>
        <w:gridCol w:w="9010"/>
      </w:tblGrid>
      <w:tr w:rsidR="005F7DB3" w14:paraId="712B4D35" w14:textId="77777777" w:rsidTr="00AE50A8">
        <w:trPr>
          <w:trHeight w:val="982"/>
        </w:trPr>
        <w:tc>
          <w:tcPr>
            <w:tcW w:w="9010" w:type="dxa"/>
            <w:tcBorders>
              <w:top w:val="nil"/>
              <w:left w:val="nil"/>
              <w:bottom w:val="nil"/>
              <w:right w:val="nil"/>
            </w:tcBorders>
          </w:tcPr>
          <w:p w14:paraId="69976C86" w14:textId="77777777" w:rsidR="005F7DB3" w:rsidRDefault="005F7DB3" w:rsidP="00AE50A8"/>
        </w:tc>
      </w:tr>
    </w:tbl>
    <w:p w14:paraId="253DE61D" w14:textId="77777777" w:rsidR="00AC3B90" w:rsidRDefault="00AC3B90" w:rsidP="00B90215">
      <w:pPr>
        <w:pStyle w:val="1"/>
      </w:pPr>
    </w:p>
    <w:p w14:paraId="52B1A3C0" w14:textId="77777777" w:rsidR="00844F53" w:rsidRDefault="00844F53">
      <w:pPr>
        <w:spacing w:before="0" w:after="0"/>
        <w:rPr>
          <w:rFonts w:asciiTheme="majorHAnsi" w:eastAsiaTheme="majorEastAsia" w:hAnsiTheme="majorHAnsi" w:cstheme="majorBidi"/>
          <w:color w:val="2F5496" w:themeColor="accent1" w:themeShade="BF"/>
          <w:sz w:val="32"/>
          <w:szCs w:val="32"/>
        </w:rPr>
      </w:pPr>
      <w:r>
        <w:br w:type="page"/>
      </w:r>
    </w:p>
    <w:p w14:paraId="03E3E5F4" w14:textId="77777777" w:rsidR="005F7DB3" w:rsidRDefault="00085905" w:rsidP="005549D9">
      <w:pPr>
        <w:pStyle w:val="1"/>
      </w:pPr>
      <w:r>
        <w:lastRenderedPageBreak/>
        <w:t xml:space="preserve">Section 3: </w:t>
      </w:r>
      <w:r w:rsidR="005F7DB3">
        <w:t>Tutor Review</w:t>
      </w:r>
      <w:r w:rsidR="00BD2C4E">
        <w:t xml:space="preserve"> (completed by course tutor)</w:t>
      </w:r>
    </w:p>
    <w:p w14:paraId="754EF3BD" w14:textId="77777777" w:rsidR="00C763B4" w:rsidRDefault="005A2E11" w:rsidP="00ED521B">
      <w:r>
        <w:t>Tutor completes the following</w:t>
      </w:r>
      <w:r w:rsidR="00C763B4">
        <w:t>.</w:t>
      </w:r>
    </w:p>
    <w:p w14:paraId="75315004" w14:textId="77777777" w:rsidR="005A2E11" w:rsidRDefault="005A2E11" w:rsidP="00ED521B"/>
    <w:tbl>
      <w:tblPr>
        <w:tblStyle w:val="a6"/>
        <w:tblW w:w="0" w:type="auto"/>
        <w:tblInd w:w="-5" w:type="dxa"/>
        <w:tblLook w:val="04A0" w:firstRow="1" w:lastRow="0" w:firstColumn="1" w:lastColumn="0" w:noHBand="0" w:noVBand="1"/>
      </w:tblPr>
      <w:tblGrid>
        <w:gridCol w:w="3828"/>
        <w:gridCol w:w="5187"/>
      </w:tblGrid>
      <w:tr w:rsidR="00BD2C4E" w:rsidRPr="00BD2C4E" w14:paraId="7468F690" w14:textId="77777777" w:rsidTr="005A2E11">
        <w:tc>
          <w:tcPr>
            <w:tcW w:w="3828" w:type="dxa"/>
          </w:tcPr>
          <w:p w14:paraId="7FD79E1D" w14:textId="77777777" w:rsidR="00BD2C4E" w:rsidRPr="00BD2C4E" w:rsidRDefault="00BD2C4E" w:rsidP="00BD2C4E">
            <w:pPr>
              <w:spacing w:before="100" w:beforeAutospacing="1" w:after="100" w:afterAutospacing="1"/>
              <w:rPr>
                <w:rFonts w:ascii="Calibri" w:eastAsia="Times New Roman" w:hAnsi="Calibri" w:cs="Calibri"/>
                <w:color w:val="70AD47"/>
              </w:rPr>
            </w:pPr>
            <w:r w:rsidRPr="00BD2C4E">
              <w:rPr>
                <w:rFonts w:ascii="Calibri" w:eastAsia="Times New Roman" w:hAnsi="Calibri" w:cs="Calibri"/>
              </w:rPr>
              <w:t>Who hosts it?</w:t>
            </w:r>
          </w:p>
        </w:tc>
        <w:tc>
          <w:tcPr>
            <w:tcW w:w="5187" w:type="dxa"/>
          </w:tcPr>
          <w:p w14:paraId="0DD9B7B3" w14:textId="77777777" w:rsidR="00BD2C4E" w:rsidRPr="00BD2C4E" w:rsidRDefault="00BD2C4E" w:rsidP="00BD2C4E">
            <w:pPr>
              <w:spacing w:before="100" w:beforeAutospacing="1" w:after="100" w:afterAutospacing="1"/>
              <w:rPr>
                <w:rFonts w:ascii="Calibri" w:eastAsia="Times New Roman" w:hAnsi="Calibri" w:cs="Calibri"/>
              </w:rPr>
            </w:pPr>
          </w:p>
        </w:tc>
      </w:tr>
      <w:tr w:rsidR="00BD2C4E" w:rsidRPr="00BD2C4E" w14:paraId="0D344D98" w14:textId="77777777" w:rsidTr="005A2E11">
        <w:tc>
          <w:tcPr>
            <w:tcW w:w="3828" w:type="dxa"/>
          </w:tcPr>
          <w:p w14:paraId="79C7D66A" w14:textId="77777777" w:rsidR="00BD2C4E" w:rsidRPr="00BD2C4E" w:rsidRDefault="00BD2C4E" w:rsidP="00BD2C4E">
            <w:pPr>
              <w:spacing w:before="100" w:beforeAutospacing="1" w:after="100" w:afterAutospacing="1"/>
              <w:rPr>
                <w:rFonts w:ascii="Calibri" w:eastAsia="Times New Roman" w:hAnsi="Calibri" w:cs="Calibri"/>
                <w:color w:val="70AD47"/>
              </w:rPr>
            </w:pPr>
            <w:r w:rsidRPr="00BD2C4E">
              <w:rPr>
                <w:rFonts w:ascii="Calibri" w:eastAsia="Times New Roman" w:hAnsi="Calibri" w:cs="Calibri"/>
              </w:rPr>
              <w:t>Where is it accessible (URL etc)?</w:t>
            </w:r>
          </w:p>
        </w:tc>
        <w:tc>
          <w:tcPr>
            <w:tcW w:w="5187" w:type="dxa"/>
          </w:tcPr>
          <w:p w14:paraId="02799420" w14:textId="77777777" w:rsidR="00BD2C4E" w:rsidRPr="00BD2C4E" w:rsidRDefault="00BD2C4E" w:rsidP="00BD2C4E">
            <w:pPr>
              <w:spacing w:before="100" w:beforeAutospacing="1" w:after="100" w:afterAutospacing="1"/>
              <w:rPr>
                <w:rFonts w:ascii="Calibri" w:eastAsia="Times New Roman" w:hAnsi="Calibri" w:cs="Calibri"/>
              </w:rPr>
            </w:pPr>
          </w:p>
        </w:tc>
      </w:tr>
      <w:tr w:rsidR="00BD2C4E" w:rsidRPr="00BD2C4E" w14:paraId="443AD3D1" w14:textId="77777777" w:rsidTr="005A2E11">
        <w:tc>
          <w:tcPr>
            <w:tcW w:w="3828" w:type="dxa"/>
          </w:tcPr>
          <w:p w14:paraId="2A917C04" w14:textId="77777777" w:rsidR="00BD2C4E" w:rsidRPr="00BD2C4E" w:rsidRDefault="00BD2C4E" w:rsidP="00BD2C4E">
            <w:pPr>
              <w:spacing w:before="100" w:beforeAutospacing="1" w:after="100" w:afterAutospacing="1"/>
              <w:rPr>
                <w:rFonts w:ascii="Calibri" w:eastAsia="Times New Roman" w:hAnsi="Calibri" w:cs="Calibri"/>
                <w:color w:val="70AD47"/>
              </w:rPr>
            </w:pPr>
            <w:r w:rsidRPr="00BD2C4E">
              <w:rPr>
                <w:rFonts w:ascii="Calibri" w:eastAsia="Times New Roman" w:hAnsi="Calibri" w:cs="Calibri"/>
              </w:rPr>
              <w:t>Who owns it?</w:t>
            </w:r>
          </w:p>
        </w:tc>
        <w:tc>
          <w:tcPr>
            <w:tcW w:w="5187" w:type="dxa"/>
          </w:tcPr>
          <w:p w14:paraId="2A4F6DFA" w14:textId="77777777" w:rsidR="00BD2C4E" w:rsidRPr="00BD2C4E" w:rsidRDefault="00BD2C4E" w:rsidP="00BD2C4E">
            <w:pPr>
              <w:spacing w:before="100" w:beforeAutospacing="1" w:after="100" w:afterAutospacing="1"/>
              <w:rPr>
                <w:rFonts w:ascii="Calibri" w:eastAsia="Times New Roman" w:hAnsi="Calibri" w:cs="Calibri"/>
              </w:rPr>
            </w:pPr>
          </w:p>
        </w:tc>
      </w:tr>
      <w:tr w:rsidR="00BD2C4E" w:rsidRPr="00BD2C4E" w14:paraId="32C6F0BB" w14:textId="77777777" w:rsidTr="005A2E11">
        <w:tc>
          <w:tcPr>
            <w:tcW w:w="3828" w:type="dxa"/>
          </w:tcPr>
          <w:p w14:paraId="1FDCDFC4" w14:textId="77777777" w:rsidR="00BD2C4E" w:rsidRPr="00BD2C4E" w:rsidRDefault="00BD2C4E" w:rsidP="00BD2C4E">
            <w:pPr>
              <w:spacing w:before="100" w:beforeAutospacing="1" w:after="100" w:afterAutospacing="1"/>
              <w:rPr>
                <w:rFonts w:ascii="Calibri" w:eastAsia="Times New Roman" w:hAnsi="Calibri" w:cs="Calibri"/>
                <w:color w:val="70AD47"/>
              </w:rPr>
            </w:pPr>
            <w:r w:rsidRPr="00BD2C4E">
              <w:rPr>
                <w:rFonts w:ascii="Calibri" w:eastAsia="Times New Roman" w:hAnsi="Calibri" w:cs="Calibri"/>
              </w:rPr>
              <w:t>How was the data gathered and who by?</w:t>
            </w:r>
          </w:p>
        </w:tc>
        <w:tc>
          <w:tcPr>
            <w:tcW w:w="5187" w:type="dxa"/>
          </w:tcPr>
          <w:p w14:paraId="77813479" w14:textId="77777777" w:rsidR="00BD2C4E" w:rsidRPr="00BD2C4E" w:rsidRDefault="00BD2C4E" w:rsidP="00BD2C4E">
            <w:pPr>
              <w:spacing w:before="100" w:beforeAutospacing="1" w:after="100" w:afterAutospacing="1"/>
              <w:rPr>
                <w:rFonts w:ascii="Calibri" w:eastAsia="Times New Roman" w:hAnsi="Calibri" w:cs="Calibri"/>
              </w:rPr>
            </w:pPr>
          </w:p>
        </w:tc>
      </w:tr>
      <w:tr w:rsidR="00BD2C4E" w:rsidRPr="00BD2C4E" w14:paraId="0FB0324E" w14:textId="77777777" w:rsidTr="005A2E11">
        <w:tc>
          <w:tcPr>
            <w:tcW w:w="3828" w:type="dxa"/>
          </w:tcPr>
          <w:p w14:paraId="150E09A2" w14:textId="77777777" w:rsidR="00BD2C4E" w:rsidRPr="00BD2C4E" w:rsidRDefault="00BD2C4E" w:rsidP="00BD2C4E">
            <w:pPr>
              <w:spacing w:before="100" w:beforeAutospacing="1" w:after="100" w:afterAutospacing="1"/>
              <w:rPr>
                <w:rFonts w:ascii="Calibri" w:eastAsia="Times New Roman" w:hAnsi="Calibri" w:cs="Calibri"/>
                <w:color w:val="70AD47"/>
              </w:rPr>
            </w:pPr>
            <w:r w:rsidRPr="00BD2C4E">
              <w:rPr>
                <w:rFonts w:ascii="Calibri" w:eastAsia="Times New Roman" w:hAnsi="Calibri" w:cs="Calibri"/>
              </w:rPr>
              <w:t>Does the data description indicate anything about the conditions of collection (e.g. consent given, anonymisation etc)?</w:t>
            </w:r>
          </w:p>
        </w:tc>
        <w:tc>
          <w:tcPr>
            <w:tcW w:w="5187" w:type="dxa"/>
          </w:tcPr>
          <w:p w14:paraId="56943B35" w14:textId="77777777" w:rsidR="00BD2C4E" w:rsidRPr="00BD2C4E" w:rsidRDefault="00BD2C4E" w:rsidP="00BD2C4E">
            <w:pPr>
              <w:spacing w:before="100" w:beforeAutospacing="1" w:after="100" w:afterAutospacing="1"/>
              <w:rPr>
                <w:rFonts w:ascii="Calibri" w:eastAsia="Times New Roman" w:hAnsi="Calibri" w:cs="Calibri"/>
              </w:rPr>
            </w:pPr>
          </w:p>
        </w:tc>
      </w:tr>
      <w:tr w:rsidR="00BD2C4E" w:rsidRPr="00BD2C4E" w14:paraId="7CC8890D" w14:textId="77777777" w:rsidTr="005A2E11">
        <w:tc>
          <w:tcPr>
            <w:tcW w:w="3828" w:type="dxa"/>
          </w:tcPr>
          <w:p w14:paraId="758689D6" w14:textId="77777777" w:rsidR="00BD2C4E" w:rsidRPr="00BD2C4E" w:rsidRDefault="00BD2C4E" w:rsidP="00BD2C4E">
            <w:pPr>
              <w:spacing w:before="100" w:beforeAutospacing="1" w:after="100" w:afterAutospacing="1"/>
              <w:rPr>
                <w:rFonts w:ascii="Calibri" w:eastAsia="Times New Roman" w:hAnsi="Calibri" w:cs="Calibri"/>
                <w:color w:val="70AD47"/>
              </w:rPr>
            </w:pPr>
            <w:r w:rsidRPr="00BD2C4E">
              <w:rPr>
                <w:rFonts w:ascii="Calibri" w:eastAsia="Times New Roman" w:hAnsi="Calibri" w:cs="Calibri"/>
              </w:rPr>
              <w:t xml:space="preserve">Does it contain identifiable data (or data likely to be identifiable in combination with other datasets or social media etc)?  </w:t>
            </w:r>
          </w:p>
        </w:tc>
        <w:tc>
          <w:tcPr>
            <w:tcW w:w="5187" w:type="dxa"/>
          </w:tcPr>
          <w:p w14:paraId="4562DD17" w14:textId="77777777" w:rsidR="00BD2C4E" w:rsidRPr="00BD2C4E" w:rsidRDefault="00BD2C4E" w:rsidP="00BD2C4E">
            <w:pPr>
              <w:spacing w:before="100" w:beforeAutospacing="1" w:after="100" w:afterAutospacing="1"/>
              <w:rPr>
                <w:rFonts w:ascii="Calibri" w:eastAsia="Times New Roman" w:hAnsi="Calibri" w:cs="Calibri"/>
              </w:rPr>
            </w:pPr>
          </w:p>
        </w:tc>
      </w:tr>
      <w:tr w:rsidR="00BD2C4E" w:rsidRPr="00BD2C4E" w14:paraId="349274BB" w14:textId="77777777" w:rsidTr="005A2E11">
        <w:tc>
          <w:tcPr>
            <w:tcW w:w="3828" w:type="dxa"/>
          </w:tcPr>
          <w:p w14:paraId="343EC5CA" w14:textId="77777777" w:rsidR="00BD2C4E" w:rsidRPr="00BD2C4E" w:rsidRDefault="00BD2C4E" w:rsidP="00BD2C4E">
            <w:pPr>
              <w:spacing w:before="100" w:beforeAutospacing="1" w:after="100" w:afterAutospacing="1"/>
              <w:rPr>
                <w:rFonts w:ascii="Calibri" w:eastAsia="Times New Roman" w:hAnsi="Calibri" w:cs="Calibri"/>
                <w:color w:val="70AD47"/>
              </w:rPr>
            </w:pPr>
            <w:r w:rsidRPr="00BD2C4E">
              <w:rPr>
                <w:rFonts w:ascii="Calibri" w:eastAsia="Times New Roman" w:hAnsi="Calibri" w:cs="Calibri"/>
              </w:rPr>
              <w:t>What license is it released under (including version)?</w:t>
            </w:r>
          </w:p>
        </w:tc>
        <w:tc>
          <w:tcPr>
            <w:tcW w:w="5187" w:type="dxa"/>
          </w:tcPr>
          <w:p w14:paraId="673698D8" w14:textId="77777777" w:rsidR="00BD2C4E" w:rsidRPr="00BD2C4E" w:rsidRDefault="00BD2C4E" w:rsidP="00BD2C4E">
            <w:pPr>
              <w:spacing w:before="100" w:beforeAutospacing="1" w:after="100" w:afterAutospacing="1"/>
              <w:rPr>
                <w:rFonts w:ascii="Calibri" w:eastAsia="Times New Roman" w:hAnsi="Calibri" w:cs="Calibri"/>
              </w:rPr>
            </w:pPr>
          </w:p>
        </w:tc>
      </w:tr>
      <w:tr w:rsidR="00BD2C4E" w:rsidRPr="00BD2C4E" w14:paraId="4C7AA11B" w14:textId="77777777" w:rsidTr="005A2E11">
        <w:tc>
          <w:tcPr>
            <w:tcW w:w="3828" w:type="dxa"/>
          </w:tcPr>
          <w:p w14:paraId="7194F0BD" w14:textId="77777777" w:rsidR="00BD2C4E" w:rsidRPr="00BD2C4E" w:rsidRDefault="00BD2C4E" w:rsidP="00BD2C4E">
            <w:pPr>
              <w:spacing w:before="100" w:beforeAutospacing="1" w:after="100" w:afterAutospacing="1"/>
              <w:rPr>
                <w:rFonts w:ascii="Calibri" w:eastAsia="Times New Roman" w:hAnsi="Calibri" w:cs="Calibri"/>
                <w:color w:val="70AD47"/>
              </w:rPr>
            </w:pPr>
            <w:r w:rsidRPr="00BD2C4E">
              <w:rPr>
                <w:rFonts w:ascii="Calibri" w:eastAsia="Times New Roman" w:hAnsi="Calibri" w:cs="Calibri"/>
              </w:rPr>
              <w:t>Does the license permit use of all the data by anyone for any purpose or are there restrictions?</w:t>
            </w:r>
          </w:p>
        </w:tc>
        <w:tc>
          <w:tcPr>
            <w:tcW w:w="5187" w:type="dxa"/>
          </w:tcPr>
          <w:p w14:paraId="79E47572" w14:textId="77777777" w:rsidR="00BD2C4E" w:rsidRPr="00BD2C4E" w:rsidRDefault="00BD2C4E" w:rsidP="00BD2C4E">
            <w:pPr>
              <w:spacing w:before="100" w:beforeAutospacing="1" w:after="100" w:afterAutospacing="1"/>
              <w:rPr>
                <w:rFonts w:ascii="Calibri" w:eastAsia="Times New Roman" w:hAnsi="Calibri" w:cs="Calibri"/>
              </w:rPr>
            </w:pPr>
          </w:p>
        </w:tc>
      </w:tr>
      <w:tr w:rsidR="00BD2C4E" w:rsidRPr="00BD2C4E" w14:paraId="6279E2F6" w14:textId="77777777" w:rsidTr="005A2E11">
        <w:tc>
          <w:tcPr>
            <w:tcW w:w="3828" w:type="dxa"/>
          </w:tcPr>
          <w:p w14:paraId="17836B0B" w14:textId="77777777" w:rsidR="00BD2C4E" w:rsidRPr="00BD2C4E" w:rsidRDefault="00BD2C4E" w:rsidP="00BD2C4E">
            <w:pPr>
              <w:spacing w:before="100" w:beforeAutospacing="1" w:after="100" w:afterAutospacing="1"/>
              <w:rPr>
                <w:rFonts w:ascii="Calibri" w:eastAsia="Times New Roman" w:hAnsi="Calibri" w:cs="Calibri"/>
                <w:color w:val="70AD47"/>
              </w:rPr>
            </w:pPr>
            <w:r w:rsidRPr="00BD2C4E">
              <w:rPr>
                <w:rFonts w:ascii="Calibri" w:eastAsia="Times New Roman" w:hAnsi="Calibri" w:cs="Calibri"/>
              </w:rPr>
              <w:t>Can the data be accessed without registering with the hosting site or providing any credentials to verify use/status?</w:t>
            </w:r>
          </w:p>
        </w:tc>
        <w:tc>
          <w:tcPr>
            <w:tcW w:w="5187" w:type="dxa"/>
          </w:tcPr>
          <w:p w14:paraId="27AE3D7E" w14:textId="77777777" w:rsidR="00BD2C4E" w:rsidRPr="00BD2C4E" w:rsidRDefault="00BD2C4E" w:rsidP="00BD2C4E">
            <w:pPr>
              <w:spacing w:before="100" w:beforeAutospacing="1" w:after="100" w:afterAutospacing="1"/>
              <w:rPr>
                <w:rFonts w:ascii="Calibri" w:eastAsia="Times New Roman" w:hAnsi="Calibri" w:cs="Calibri"/>
              </w:rPr>
            </w:pPr>
          </w:p>
        </w:tc>
      </w:tr>
      <w:tr w:rsidR="00BD2C4E" w:rsidRPr="00BD2C4E" w14:paraId="7E017647" w14:textId="77777777" w:rsidTr="005A2E11">
        <w:tc>
          <w:tcPr>
            <w:tcW w:w="3828" w:type="dxa"/>
          </w:tcPr>
          <w:p w14:paraId="7904EF8D" w14:textId="77777777" w:rsidR="00BD2C4E" w:rsidRPr="00BD2C4E" w:rsidRDefault="00BD2C4E" w:rsidP="00BD2C4E">
            <w:pPr>
              <w:spacing w:before="100" w:beforeAutospacing="1" w:after="100" w:afterAutospacing="1"/>
              <w:rPr>
                <w:rFonts w:ascii="Calibri" w:eastAsia="Times New Roman" w:hAnsi="Calibri" w:cs="Calibri"/>
                <w:color w:val="70AD47"/>
              </w:rPr>
            </w:pPr>
            <w:r w:rsidRPr="00BD2C4E">
              <w:rPr>
                <w:rFonts w:ascii="Calibri" w:eastAsia="Times New Roman" w:hAnsi="Calibri" w:cs="Calibri"/>
              </w:rPr>
              <w:t>What fields does the dataset contain and what is their nature (e.g. multi-choice response, free text etc)?</w:t>
            </w:r>
          </w:p>
        </w:tc>
        <w:tc>
          <w:tcPr>
            <w:tcW w:w="5187" w:type="dxa"/>
          </w:tcPr>
          <w:p w14:paraId="4D66DB8C" w14:textId="77777777" w:rsidR="00BD2C4E" w:rsidRPr="00BD2C4E" w:rsidRDefault="00BD2C4E" w:rsidP="00BD2C4E">
            <w:pPr>
              <w:spacing w:before="100" w:beforeAutospacing="1" w:after="100" w:afterAutospacing="1"/>
              <w:rPr>
                <w:rFonts w:ascii="Calibri" w:eastAsia="Times New Roman" w:hAnsi="Calibri" w:cs="Calibri"/>
              </w:rPr>
            </w:pPr>
          </w:p>
        </w:tc>
      </w:tr>
    </w:tbl>
    <w:p w14:paraId="19237BA1" w14:textId="77777777" w:rsidR="00BD2C4E" w:rsidRDefault="00BD2C4E" w:rsidP="00ED521B"/>
    <w:p w14:paraId="014A9075" w14:textId="77777777" w:rsidR="005A2E11" w:rsidRDefault="005A2E11" w:rsidP="005A2E11">
      <w:r>
        <w:fldChar w:fldCharType="begin">
          <w:ffData>
            <w:name w:val="Check9"/>
            <w:enabled/>
            <w:calcOnExit w:val="0"/>
            <w:checkBox>
              <w:sizeAuto/>
              <w:default w:val="0"/>
            </w:checkBox>
          </w:ffData>
        </w:fldChar>
      </w:r>
      <w:r>
        <w:instrText xml:space="preserve"> FORMCHECKBOX </w:instrText>
      </w:r>
      <w:r w:rsidR="00783075">
        <w:fldChar w:fldCharType="separate"/>
      </w:r>
      <w:r>
        <w:fldChar w:fldCharType="end"/>
      </w:r>
      <w:r>
        <w:t xml:space="preserve"> Data </w:t>
      </w:r>
      <w:r w:rsidR="00827E9E">
        <w:t xml:space="preserve">protection </w:t>
      </w:r>
      <w:r>
        <w:t>registration required</w:t>
      </w:r>
    </w:p>
    <w:p w14:paraId="24947820" w14:textId="77777777" w:rsidR="005A2E11" w:rsidRDefault="005A2E11" w:rsidP="00ED521B"/>
    <w:p w14:paraId="6ED13020" w14:textId="77777777" w:rsidR="00ED521B" w:rsidRDefault="00B90215" w:rsidP="00ED521B">
      <w:r>
        <w:t>Comments</w:t>
      </w:r>
    </w:p>
    <w:tbl>
      <w:tblPr>
        <w:tblStyle w:val="a6"/>
        <w:tblW w:w="0" w:type="auto"/>
        <w:tblLook w:val="04A0" w:firstRow="1" w:lastRow="0" w:firstColumn="1" w:lastColumn="0" w:noHBand="0" w:noVBand="1"/>
      </w:tblPr>
      <w:tblGrid>
        <w:gridCol w:w="9010"/>
      </w:tblGrid>
      <w:tr w:rsidR="00ED521B" w14:paraId="560B45F4" w14:textId="77777777" w:rsidTr="00AE50A8">
        <w:trPr>
          <w:trHeight w:val="982"/>
        </w:trPr>
        <w:tc>
          <w:tcPr>
            <w:tcW w:w="9010" w:type="dxa"/>
            <w:tcBorders>
              <w:top w:val="nil"/>
              <w:left w:val="nil"/>
              <w:bottom w:val="nil"/>
              <w:right w:val="nil"/>
            </w:tcBorders>
          </w:tcPr>
          <w:p w14:paraId="6A30326C" w14:textId="77777777" w:rsidR="00ED521B" w:rsidRDefault="00ED521B" w:rsidP="00AE50A8"/>
        </w:tc>
      </w:tr>
    </w:tbl>
    <w:p w14:paraId="098790FD" w14:textId="77777777" w:rsidR="007C1700" w:rsidRDefault="007C1700" w:rsidP="00833E3B"/>
    <w:p w14:paraId="30D1EA3D" w14:textId="77777777" w:rsidR="005549D9" w:rsidRPr="005549D9" w:rsidRDefault="005549D9" w:rsidP="005549D9">
      <w:pPr>
        <w:rPr>
          <w:b/>
        </w:rPr>
      </w:pPr>
      <w:r w:rsidRPr="00F2342E">
        <w:rPr>
          <w:b/>
        </w:rPr>
        <w:t>Supervisor’s Declaration</w:t>
      </w:r>
    </w:p>
    <w:p w14:paraId="00140613" w14:textId="77777777" w:rsidR="005549D9" w:rsidRDefault="005549D9" w:rsidP="005549D9">
      <w:r>
        <w:t>I confirm that I have briefed the student</w:t>
      </w:r>
      <w:r w:rsidR="0097689E">
        <w:t>s</w:t>
      </w:r>
      <w:r>
        <w:t xml:space="preserve"> on the applicable ethical and data protection conditions imposed by this approval and others relevant to their </w:t>
      </w:r>
      <w:proofErr w:type="gramStart"/>
      <w:r>
        <w:t>project, and</w:t>
      </w:r>
      <w:proofErr w:type="gramEnd"/>
      <w:r>
        <w:t xml:space="preserve"> will monitor the project for ethical conduct.</w:t>
      </w:r>
    </w:p>
    <w:p w14:paraId="1B39A733" w14:textId="77777777" w:rsidR="005549D9" w:rsidRDefault="005549D9" w:rsidP="005549D9"/>
    <w:p w14:paraId="0DD00E06" w14:textId="77777777" w:rsidR="005549D9" w:rsidRDefault="005549D9" w:rsidP="005549D9">
      <w:r>
        <w:t xml:space="preserve">Supervisor signature: </w:t>
      </w:r>
      <w:r w:rsidR="00DC51DB">
        <w:t xml:space="preserve"> &lt;insert electronic signature&gt;</w:t>
      </w:r>
    </w:p>
    <w:p w14:paraId="01B6A9AA" w14:textId="77777777" w:rsidR="005549D9" w:rsidRDefault="005549D9" w:rsidP="005549D9">
      <w:r>
        <w:t xml:space="preserve">Date: </w:t>
      </w:r>
    </w:p>
    <w:p w14:paraId="57979C0C" w14:textId="774CB15F" w:rsidR="005549D9" w:rsidRDefault="005549D9" w:rsidP="00833E3B"/>
    <w:p w14:paraId="543D6F6A" w14:textId="6A0A79FC" w:rsidR="00C763B4" w:rsidRDefault="00C763B4" w:rsidP="00C763B4">
      <w:pPr>
        <w:pStyle w:val="1"/>
      </w:pPr>
      <w:r>
        <w:lastRenderedPageBreak/>
        <w:t>Section 4: CS Ethics review</w:t>
      </w:r>
    </w:p>
    <w:p w14:paraId="2EF6A2CC" w14:textId="50E3066B" w:rsidR="00C763B4" w:rsidRPr="00C763B4" w:rsidRDefault="00C763B4" w:rsidP="00C763B4">
      <w:r>
        <w:t>Once all group proposals are complete in a ‘batch’ to CS ethics.</w:t>
      </w:r>
    </w:p>
    <w:sectPr w:rsidR="00C763B4" w:rsidRPr="00C763B4" w:rsidSect="007B2F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71CAC"/>
    <w:multiLevelType w:val="hybridMultilevel"/>
    <w:tmpl w:val="5B7AE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D7DB6"/>
    <w:multiLevelType w:val="hybridMultilevel"/>
    <w:tmpl w:val="12686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20253"/>
    <w:multiLevelType w:val="multilevel"/>
    <w:tmpl w:val="BE76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AB6728"/>
    <w:multiLevelType w:val="hybridMultilevel"/>
    <w:tmpl w:val="73BE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B498F"/>
    <w:multiLevelType w:val="hybridMultilevel"/>
    <w:tmpl w:val="528E6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07104"/>
    <w:multiLevelType w:val="hybridMultilevel"/>
    <w:tmpl w:val="D1EA8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236B2"/>
    <w:multiLevelType w:val="hybridMultilevel"/>
    <w:tmpl w:val="85C41B4A"/>
    <w:lvl w:ilvl="0" w:tplc="E03E6E2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A52726"/>
    <w:multiLevelType w:val="hybridMultilevel"/>
    <w:tmpl w:val="0A12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426321"/>
    <w:multiLevelType w:val="hybridMultilevel"/>
    <w:tmpl w:val="5D38B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36660"/>
    <w:multiLevelType w:val="hybridMultilevel"/>
    <w:tmpl w:val="97DE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452A63"/>
    <w:multiLevelType w:val="hybridMultilevel"/>
    <w:tmpl w:val="F654B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A5789C"/>
    <w:multiLevelType w:val="multilevel"/>
    <w:tmpl w:val="94109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653C9F"/>
    <w:multiLevelType w:val="hybridMultilevel"/>
    <w:tmpl w:val="B6A4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A2C8D"/>
    <w:multiLevelType w:val="hybridMultilevel"/>
    <w:tmpl w:val="9A285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4"/>
  </w:num>
  <w:num w:numId="4">
    <w:abstractNumId w:val="8"/>
  </w:num>
  <w:num w:numId="5">
    <w:abstractNumId w:val="9"/>
  </w:num>
  <w:num w:numId="6">
    <w:abstractNumId w:val="7"/>
  </w:num>
  <w:num w:numId="7">
    <w:abstractNumId w:val="12"/>
  </w:num>
  <w:num w:numId="8">
    <w:abstractNumId w:val="2"/>
  </w:num>
  <w:num w:numId="9">
    <w:abstractNumId w:val="11"/>
  </w:num>
  <w:num w:numId="10">
    <w:abstractNumId w:val="5"/>
  </w:num>
  <w:num w:numId="11">
    <w:abstractNumId w:val="10"/>
  </w:num>
  <w:num w:numId="12">
    <w:abstractNumId w:val="0"/>
  </w:num>
  <w:num w:numId="13">
    <w:abstractNumId w:val="6"/>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ders, Sarah">
    <w15:presenceInfo w15:providerId="AD" w15:userId="S::ucabsln@ucl.ac.uk::4f81483c-fd50-4af7-abad-be09e5dabd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E3B"/>
    <w:rsid w:val="0005340B"/>
    <w:rsid w:val="00070F41"/>
    <w:rsid w:val="00085905"/>
    <w:rsid w:val="000A2222"/>
    <w:rsid w:val="000B2981"/>
    <w:rsid w:val="000C2D83"/>
    <w:rsid w:val="000C3935"/>
    <w:rsid w:val="000F619D"/>
    <w:rsid w:val="00103663"/>
    <w:rsid w:val="001530ED"/>
    <w:rsid w:val="00157540"/>
    <w:rsid w:val="001950F9"/>
    <w:rsid w:val="001C301F"/>
    <w:rsid w:val="001D0ECA"/>
    <w:rsid w:val="00207F89"/>
    <w:rsid w:val="0022098E"/>
    <w:rsid w:val="00234C02"/>
    <w:rsid w:val="00254206"/>
    <w:rsid w:val="00262203"/>
    <w:rsid w:val="002C6B05"/>
    <w:rsid w:val="00322272"/>
    <w:rsid w:val="00380122"/>
    <w:rsid w:val="003F053E"/>
    <w:rsid w:val="00405C40"/>
    <w:rsid w:val="00433EF6"/>
    <w:rsid w:val="00462530"/>
    <w:rsid w:val="004844EB"/>
    <w:rsid w:val="00486A4C"/>
    <w:rsid w:val="004B142B"/>
    <w:rsid w:val="004B45E0"/>
    <w:rsid w:val="005549D9"/>
    <w:rsid w:val="00570950"/>
    <w:rsid w:val="005A2E11"/>
    <w:rsid w:val="005F09DC"/>
    <w:rsid w:val="005F4FD3"/>
    <w:rsid w:val="005F7DB3"/>
    <w:rsid w:val="006221C2"/>
    <w:rsid w:val="00665616"/>
    <w:rsid w:val="00685733"/>
    <w:rsid w:val="00694918"/>
    <w:rsid w:val="006C25CB"/>
    <w:rsid w:val="007379EC"/>
    <w:rsid w:val="00783075"/>
    <w:rsid w:val="007B2F9F"/>
    <w:rsid w:val="007C1700"/>
    <w:rsid w:val="007D0DBA"/>
    <w:rsid w:val="007E5A86"/>
    <w:rsid w:val="00827E9E"/>
    <w:rsid w:val="00833E3B"/>
    <w:rsid w:val="00844F53"/>
    <w:rsid w:val="00856A65"/>
    <w:rsid w:val="008668F3"/>
    <w:rsid w:val="008A5780"/>
    <w:rsid w:val="009471BB"/>
    <w:rsid w:val="0097689E"/>
    <w:rsid w:val="009A1E30"/>
    <w:rsid w:val="009E09AD"/>
    <w:rsid w:val="009E1153"/>
    <w:rsid w:val="00A82E9C"/>
    <w:rsid w:val="00A90140"/>
    <w:rsid w:val="00AC3B90"/>
    <w:rsid w:val="00B11D18"/>
    <w:rsid w:val="00B27F96"/>
    <w:rsid w:val="00B65AD4"/>
    <w:rsid w:val="00B857B6"/>
    <w:rsid w:val="00B90215"/>
    <w:rsid w:val="00BA6A05"/>
    <w:rsid w:val="00BA7D1F"/>
    <w:rsid w:val="00BD2C4E"/>
    <w:rsid w:val="00BD2F6A"/>
    <w:rsid w:val="00BF241E"/>
    <w:rsid w:val="00C125E6"/>
    <w:rsid w:val="00C763B4"/>
    <w:rsid w:val="00CC5F9B"/>
    <w:rsid w:val="00CE57D8"/>
    <w:rsid w:val="00CF6B03"/>
    <w:rsid w:val="00D165A1"/>
    <w:rsid w:val="00D257F8"/>
    <w:rsid w:val="00D27BBD"/>
    <w:rsid w:val="00D65FAB"/>
    <w:rsid w:val="00D67171"/>
    <w:rsid w:val="00D958D6"/>
    <w:rsid w:val="00DA7BC1"/>
    <w:rsid w:val="00DC51DB"/>
    <w:rsid w:val="00E45918"/>
    <w:rsid w:val="00EA409B"/>
    <w:rsid w:val="00EC6EA7"/>
    <w:rsid w:val="00ED521B"/>
    <w:rsid w:val="00EF48D5"/>
    <w:rsid w:val="00F327D3"/>
    <w:rsid w:val="00F43389"/>
    <w:rsid w:val="00F725D2"/>
    <w:rsid w:val="00FB5000"/>
    <w:rsid w:val="00FC0CF9"/>
    <w:rsid w:val="00FD0008"/>
  </w:rsids>
  <m:mathPr>
    <m:mathFont m:val="Cambria Math"/>
    <m:brkBin m:val="before"/>
    <m:brkBinSub m:val="--"/>
    <m:smallFrac m:val="0"/>
    <m:dispDef/>
    <m:lMargin m:val="0"/>
    <m:rMargin m:val="0"/>
    <m:defJc m:val="centerGroup"/>
    <m:wrapIndent m:val="1440"/>
    <m:intLim m:val="subSup"/>
    <m:naryLim m:val="undOvr"/>
  </m:mathPr>
  <w:themeFontLang w:val="en-GB"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F0AA"/>
  <w15:chartTrackingRefBased/>
  <w15:docId w15:val="{A0F8C858-2464-6349-90EA-56716995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7D1F"/>
    <w:pPr>
      <w:spacing w:before="60" w:after="60"/>
    </w:pPr>
  </w:style>
  <w:style w:type="paragraph" w:styleId="1">
    <w:name w:val="heading 1"/>
    <w:basedOn w:val="a"/>
    <w:next w:val="a"/>
    <w:link w:val="10"/>
    <w:uiPriority w:val="9"/>
    <w:qFormat/>
    <w:rsid w:val="00694918"/>
    <w:pPr>
      <w:keepNext/>
      <w:keepLines/>
      <w:pBdr>
        <w:bottom w:val="single" w:sz="4" w:space="3" w:color="auto"/>
      </w:pBdr>
      <w:spacing w:before="240" w:after="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3E3B"/>
    <w:pPr>
      <w:ind w:left="720"/>
      <w:contextualSpacing/>
    </w:pPr>
  </w:style>
  <w:style w:type="character" w:customStyle="1" w:styleId="10">
    <w:name w:val="标题 1 字符"/>
    <w:basedOn w:val="a0"/>
    <w:link w:val="1"/>
    <w:uiPriority w:val="9"/>
    <w:rsid w:val="00694918"/>
    <w:rPr>
      <w:rFonts w:asciiTheme="majorHAnsi" w:eastAsiaTheme="majorEastAsia" w:hAnsiTheme="majorHAnsi" w:cstheme="majorBidi"/>
      <w:color w:val="2F5496" w:themeColor="accent1" w:themeShade="BF"/>
      <w:sz w:val="32"/>
      <w:szCs w:val="32"/>
    </w:rPr>
  </w:style>
  <w:style w:type="paragraph" w:styleId="a4">
    <w:name w:val="Title"/>
    <w:basedOn w:val="a"/>
    <w:next w:val="a"/>
    <w:link w:val="a5"/>
    <w:uiPriority w:val="10"/>
    <w:qFormat/>
    <w:rsid w:val="00D65FAB"/>
    <w:pPr>
      <w:contextualSpacing/>
    </w:pPr>
    <w:rPr>
      <w:rFonts w:asciiTheme="majorHAnsi" w:eastAsiaTheme="majorEastAsia" w:hAnsiTheme="majorHAnsi" w:cstheme="majorBidi"/>
      <w:spacing w:val="-10"/>
      <w:kern w:val="28"/>
      <w:sz w:val="36"/>
      <w:szCs w:val="56"/>
    </w:rPr>
  </w:style>
  <w:style w:type="character" w:customStyle="1" w:styleId="a5">
    <w:name w:val="标题 字符"/>
    <w:basedOn w:val="a0"/>
    <w:link w:val="a4"/>
    <w:uiPriority w:val="10"/>
    <w:rsid w:val="00D65FAB"/>
    <w:rPr>
      <w:rFonts w:asciiTheme="majorHAnsi" w:eastAsiaTheme="majorEastAsia" w:hAnsiTheme="majorHAnsi" w:cstheme="majorBidi"/>
      <w:spacing w:val="-10"/>
      <w:kern w:val="28"/>
      <w:sz w:val="36"/>
      <w:szCs w:val="56"/>
    </w:rPr>
  </w:style>
  <w:style w:type="table" w:styleId="a6">
    <w:name w:val="Table Grid"/>
    <w:basedOn w:val="a1"/>
    <w:uiPriority w:val="59"/>
    <w:rsid w:val="00FC0CF9"/>
    <w:rPr>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05340B"/>
    <w:rPr>
      <w:color w:val="0563C1" w:themeColor="hyperlink"/>
      <w:u w:val="single"/>
    </w:rPr>
  </w:style>
  <w:style w:type="character" w:styleId="a8">
    <w:name w:val="Unresolved Mention"/>
    <w:basedOn w:val="a0"/>
    <w:uiPriority w:val="99"/>
    <w:semiHidden/>
    <w:unhideWhenUsed/>
    <w:rsid w:val="0005340B"/>
    <w:rPr>
      <w:color w:val="605E5C"/>
      <w:shd w:val="clear" w:color="auto" w:fill="E1DFDD"/>
    </w:rPr>
  </w:style>
  <w:style w:type="character" w:styleId="a9">
    <w:name w:val="FollowedHyperlink"/>
    <w:basedOn w:val="a0"/>
    <w:uiPriority w:val="99"/>
    <w:semiHidden/>
    <w:unhideWhenUsed/>
    <w:rsid w:val="005F7DB3"/>
    <w:rPr>
      <w:color w:val="954F72" w:themeColor="followedHyperlink"/>
      <w:u w:val="single"/>
    </w:rPr>
  </w:style>
  <w:style w:type="character" w:styleId="aa">
    <w:name w:val="annotation reference"/>
    <w:basedOn w:val="a0"/>
    <w:uiPriority w:val="99"/>
    <w:semiHidden/>
    <w:unhideWhenUsed/>
    <w:rsid w:val="00EA409B"/>
    <w:rPr>
      <w:sz w:val="16"/>
      <w:szCs w:val="16"/>
    </w:rPr>
  </w:style>
  <w:style w:type="paragraph" w:styleId="ab">
    <w:name w:val="annotation text"/>
    <w:basedOn w:val="a"/>
    <w:link w:val="ac"/>
    <w:uiPriority w:val="99"/>
    <w:semiHidden/>
    <w:unhideWhenUsed/>
    <w:rsid w:val="00EA409B"/>
    <w:rPr>
      <w:sz w:val="20"/>
      <w:szCs w:val="20"/>
    </w:rPr>
  </w:style>
  <w:style w:type="character" w:customStyle="1" w:styleId="ac">
    <w:name w:val="批注文字 字符"/>
    <w:basedOn w:val="a0"/>
    <w:link w:val="ab"/>
    <w:uiPriority w:val="99"/>
    <w:semiHidden/>
    <w:rsid w:val="00EA409B"/>
    <w:rPr>
      <w:sz w:val="20"/>
      <w:szCs w:val="20"/>
    </w:rPr>
  </w:style>
  <w:style w:type="paragraph" w:styleId="ad">
    <w:name w:val="annotation subject"/>
    <w:basedOn w:val="ab"/>
    <w:next w:val="ab"/>
    <w:link w:val="ae"/>
    <w:uiPriority w:val="99"/>
    <w:semiHidden/>
    <w:unhideWhenUsed/>
    <w:rsid w:val="00EA409B"/>
    <w:rPr>
      <w:b/>
      <w:bCs/>
    </w:rPr>
  </w:style>
  <w:style w:type="character" w:customStyle="1" w:styleId="ae">
    <w:name w:val="批注主题 字符"/>
    <w:basedOn w:val="ac"/>
    <w:link w:val="ad"/>
    <w:uiPriority w:val="99"/>
    <w:semiHidden/>
    <w:rsid w:val="00EA409B"/>
    <w:rPr>
      <w:b/>
      <w:bCs/>
      <w:sz w:val="20"/>
      <w:szCs w:val="20"/>
    </w:rPr>
  </w:style>
  <w:style w:type="paragraph" w:styleId="af">
    <w:name w:val="Balloon Text"/>
    <w:basedOn w:val="a"/>
    <w:link w:val="af0"/>
    <w:uiPriority w:val="99"/>
    <w:semiHidden/>
    <w:unhideWhenUsed/>
    <w:rsid w:val="00EA409B"/>
    <w:pPr>
      <w:spacing w:before="0" w:after="0"/>
    </w:pPr>
    <w:rPr>
      <w:rFonts w:ascii="Segoe UI" w:hAnsi="Segoe UI" w:cs="Segoe UI"/>
      <w:sz w:val="18"/>
      <w:szCs w:val="18"/>
    </w:rPr>
  </w:style>
  <w:style w:type="character" w:customStyle="1" w:styleId="af0">
    <w:name w:val="批注框文本 字符"/>
    <w:basedOn w:val="a0"/>
    <w:link w:val="af"/>
    <w:uiPriority w:val="99"/>
    <w:semiHidden/>
    <w:rsid w:val="00EA40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443169">
      <w:bodyDiv w:val="1"/>
      <w:marLeft w:val="0"/>
      <w:marRight w:val="0"/>
      <w:marTop w:val="0"/>
      <w:marBottom w:val="0"/>
      <w:divBdr>
        <w:top w:val="none" w:sz="0" w:space="0" w:color="auto"/>
        <w:left w:val="none" w:sz="0" w:space="0" w:color="auto"/>
        <w:bottom w:val="none" w:sz="0" w:space="0" w:color="auto"/>
        <w:right w:val="none" w:sz="0" w:space="0" w:color="auto"/>
      </w:divBdr>
    </w:div>
    <w:div w:id="1520309755">
      <w:bodyDiv w:val="1"/>
      <w:marLeft w:val="0"/>
      <w:marRight w:val="0"/>
      <w:marTop w:val="0"/>
      <w:marBottom w:val="0"/>
      <w:divBdr>
        <w:top w:val="none" w:sz="0" w:space="0" w:color="auto"/>
        <w:left w:val="none" w:sz="0" w:space="0" w:color="auto"/>
        <w:bottom w:val="none" w:sz="0" w:space="0" w:color="auto"/>
        <w:right w:val="none" w:sz="0" w:space="0" w:color="auto"/>
      </w:divBdr>
    </w:div>
    <w:div w:id="1736319649">
      <w:bodyDiv w:val="1"/>
      <w:marLeft w:val="0"/>
      <w:marRight w:val="0"/>
      <w:marTop w:val="0"/>
      <w:marBottom w:val="0"/>
      <w:divBdr>
        <w:top w:val="none" w:sz="0" w:space="0" w:color="auto"/>
        <w:left w:val="none" w:sz="0" w:space="0" w:color="auto"/>
        <w:bottom w:val="none" w:sz="0" w:space="0" w:color="auto"/>
        <w:right w:val="none" w:sz="0" w:space="0" w:color="auto"/>
      </w:divBdr>
      <w:divsChild>
        <w:div w:id="116530020">
          <w:marLeft w:val="0"/>
          <w:marRight w:val="0"/>
          <w:marTop w:val="0"/>
          <w:marBottom w:val="0"/>
          <w:divBdr>
            <w:top w:val="none" w:sz="0" w:space="0" w:color="auto"/>
            <w:left w:val="none" w:sz="0" w:space="0" w:color="auto"/>
            <w:bottom w:val="none" w:sz="0" w:space="0" w:color="auto"/>
            <w:right w:val="none" w:sz="0" w:space="0" w:color="auto"/>
          </w:divBdr>
        </w:div>
        <w:div w:id="1189366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Song, Zhilong</cp:lastModifiedBy>
  <cp:revision>5</cp:revision>
  <dcterms:created xsi:type="dcterms:W3CDTF">2020-10-05T08:13:00Z</dcterms:created>
  <dcterms:modified xsi:type="dcterms:W3CDTF">2020-10-26T14:18:00Z</dcterms:modified>
</cp:coreProperties>
</file>